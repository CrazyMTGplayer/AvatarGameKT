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E1C" w:rsidRDefault="00447818" w:rsidP="003E53F6">
      <w:pPr>
        <w:spacing w:line="360" w:lineRule="auto"/>
        <w:rPr>
          <w:rFonts w:cs="Calibri"/>
          <w:b/>
          <w:u w:val="single"/>
        </w:rPr>
      </w:pPr>
      <w:r>
        <w:rPr>
          <w:rFonts w:cs="Calibri"/>
          <w:b/>
          <w:u w:val="single"/>
        </w:rPr>
        <w:t xml:space="preserve">The </w:t>
      </w:r>
      <w:r w:rsidR="00010E1C" w:rsidRPr="00AE259E">
        <w:rPr>
          <w:rFonts w:cs="Calibri"/>
          <w:b/>
          <w:u w:val="single"/>
        </w:rPr>
        <w:t xml:space="preserve">Last Airbender:  </w:t>
      </w:r>
      <w:r>
        <w:rPr>
          <w:rFonts w:cs="Calibri"/>
          <w:b/>
          <w:u w:val="single"/>
        </w:rPr>
        <w:t>Brink of War</w:t>
      </w:r>
      <w:r w:rsidR="009F2B9D">
        <w:rPr>
          <w:rFonts w:cs="Calibri"/>
          <w:b/>
          <w:u w:val="single"/>
        </w:rPr>
        <w:t xml:space="preserve"> by Andrew McDivitt, Phill Torres, and Travis Cheng</w:t>
      </w:r>
    </w:p>
    <w:p w:rsidR="00767A9D" w:rsidRDefault="00767A9D" w:rsidP="00767A9D">
      <w:pPr>
        <w:pStyle w:val="Heading1"/>
      </w:pPr>
      <w:r>
        <w:t>Table of Contents</w:t>
      </w:r>
    </w:p>
    <w:p w:rsidR="00767A9D" w:rsidRDefault="00767A9D" w:rsidP="004610C3">
      <w:pPr>
        <w:pStyle w:val="ListParagraph"/>
        <w:numPr>
          <w:ilvl w:val="0"/>
          <w:numId w:val="26"/>
        </w:numPr>
      </w:pPr>
      <w:r>
        <w:t>Character Creation</w:t>
      </w:r>
    </w:p>
    <w:p w:rsidR="00767A9D" w:rsidRDefault="00767A9D" w:rsidP="004610C3">
      <w:pPr>
        <w:pStyle w:val="ListParagraph"/>
        <w:numPr>
          <w:ilvl w:val="1"/>
          <w:numId w:val="33"/>
        </w:numPr>
      </w:pPr>
      <w:r>
        <w:t>Pages 1 through 5</w:t>
      </w:r>
    </w:p>
    <w:p w:rsidR="00767A9D" w:rsidRDefault="00767A9D" w:rsidP="004610C3">
      <w:pPr>
        <w:pStyle w:val="ListParagraph"/>
        <w:numPr>
          <w:ilvl w:val="0"/>
          <w:numId w:val="26"/>
        </w:numPr>
      </w:pPr>
      <w:r>
        <w:t>The Classes</w:t>
      </w:r>
    </w:p>
    <w:p w:rsidR="00767A9D" w:rsidRDefault="00767A9D" w:rsidP="004610C3">
      <w:pPr>
        <w:pStyle w:val="ListParagraph"/>
        <w:numPr>
          <w:ilvl w:val="1"/>
          <w:numId w:val="32"/>
        </w:numPr>
      </w:pPr>
      <w:r>
        <w:t>Pages 5 through 9</w:t>
      </w:r>
    </w:p>
    <w:p w:rsidR="00767A9D" w:rsidRDefault="00767A9D" w:rsidP="004610C3">
      <w:pPr>
        <w:pStyle w:val="ListParagraph"/>
        <w:numPr>
          <w:ilvl w:val="0"/>
          <w:numId w:val="26"/>
        </w:numPr>
      </w:pPr>
      <w:r>
        <w:t>Feats</w:t>
      </w:r>
    </w:p>
    <w:p w:rsidR="00767A9D" w:rsidRDefault="00767A9D" w:rsidP="004610C3">
      <w:pPr>
        <w:pStyle w:val="ListParagraph"/>
        <w:numPr>
          <w:ilvl w:val="1"/>
          <w:numId w:val="31"/>
        </w:numPr>
      </w:pPr>
      <w:r>
        <w:t>Pages 9 through 13</w:t>
      </w:r>
    </w:p>
    <w:p w:rsidR="00767A9D" w:rsidRDefault="00767A9D" w:rsidP="004610C3">
      <w:pPr>
        <w:pStyle w:val="ListParagraph"/>
        <w:numPr>
          <w:ilvl w:val="0"/>
          <w:numId w:val="26"/>
        </w:numPr>
      </w:pPr>
      <w:r>
        <w:t>Combat Phases</w:t>
      </w:r>
    </w:p>
    <w:p w:rsidR="00767A9D" w:rsidRDefault="00767A9D" w:rsidP="004610C3">
      <w:pPr>
        <w:pStyle w:val="ListParagraph"/>
        <w:numPr>
          <w:ilvl w:val="1"/>
          <w:numId w:val="30"/>
        </w:numPr>
      </w:pPr>
      <w:r>
        <w:t>Pages 13 through 14</w:t>
      </w:r>
    </w:p>
    <w:p w:rsidR="00767A9D" w:rsidRDefault="00767A9D" w:rsidP="004610C3">
      <w:pPr>
        <w:pStyle w:val="ListParagraph"/>
        <w:numPr>
          <w:ilvl w:val="0"/>
          <w:numId w:val="26"/>
        </w:numPr>
      </w:pPr>
      <w:r>
        <w:t>Skills</w:t>
      </w:r>
    </w:p>
    <w:p w:rsidR="00767A9D" w:rsidRDefault="00767A9D" w:rsidP="004610C3">
      <w:pPr>
        <w:pStyle w:val="ListParagraph"/>
        <w:numPr>
          <w:ilvl w:val="1"/>
          <w:numId w:val="29"/>
        </w:numPr>
      </w:pPr>
      <w:r>
        <w:t>Page 14</w:t>
      </w:r>
    </w:p>
    <w:p w:rsidR="00767A9D" w:rsidRDefault="00767A9D" w:rsidP="004610C3">
      <w:pPr>
        <w:pStyle w:val="ListParagraph"/>
        <w:numPr>
          <w:ilvl w:val="0"/>
          <w:numId w:val="26"/>
        </w:numPr>
      </w:pPr>
      <w:r>
        <w:t>Glossary</w:t>
      </w:r>
    </w:p>
    <w:p w:rsidR="00767A9D" w:rsidRDefault="00767A9D" w:rsidP="004610C3">
      <w:pPr>
        <w:pStyle w:val="ListParagraph"/>
        <w:numPr>
          <w:ilvl w:val="1"/>
          <w:numId w:val="28"/>
        </w:numPr>
      </w:pPr>
      <w:r>
        <w:t>Pages 14 through 15</w:t>
      </w:r>
    </w:p>
    <w:p w:rsidR="00767A9D" w:rsidRDefault="00767A9D" w:rsidP="004610C3">
      <w:pPr>
        <w:pStyle w:val="ListParagraph"/>
        <w:numPr>
          <w:ilvl w:val="0"/>
          <w:numId w:val="26"/>
        </w:numPr>
      </w:pPr>
      <w:r>
        <w:t>Change Logs</w:t>
      </w:r>
    </w:p>
    <w:p w:rsidR="00410B12" w:rsidRPr="00767A9D" w:rsidRDefault="00410B12" w:rsidP="004610C3">
      <w:pPr>
        <w:pStyle w:val="ListParagraph"/>
        <w:numPr>
          <w:ilvl w:val="1"/>
          <w:numId w:val="27"/>
        </w:numPr>
      </w:pPr>
      <w:r>
        <w:t>Pages 15 through 17</w:t>
      </w:r>
    </w:p>
    <w:p w:rsidR="00637059" w:rsidRPr="000B3DB7" w:rsidRDefault="00637059" w:rsidP="00100754">
      <w:pPr>
        <w:pStyle w:val="Heading1"/>
      </w:pPr>
      <w:r w:rsidRPr="000B3DB7">
        <w:t>Character Creation</w:t>
      </w:r>
    </w:p>
    <w:p w:rsidR="00637059" w:rsidRPr="000B3DB7" w:rsidRDefault="00637059" w:rsidP="00637059">
      <w:pPr>
        <w:rPr>
          <w:b/>
        </w:rPr>
      </w:pPr>
      <w:r w:rsidRPr="000B3DB7">
        <w:rPr>
          <w:b/>
        </w:rPr>
        <w:t>How To:</w:t>
      </w:r>
    </w:p>
    <w:p w:rsidR="00637059" w:rsidRDefault="00637059" w:rsidP="004610C3">
      <w:pPr>
        <w:pStyle w:val="ListParagraph"/>
        <w:numPr>
          <w:ilvl w:val="0"/>
          <w:numId w:val="22"/>
        </w:numPr>
      </w:pPr>
      <w:r>
        <w:t>Create a Background.</w:t>
      </w:r>
    </w:p>
    <w:p w:rsidR="00637059" w:rsidRDefault="00637059" w:rsidP="004610C3">
      <w:pPr>
        <w:pStyle w:val="ListParagraph"/>
        <w:numPr>
          <w:ilvl w:val="0"/>
          <w:numId w:val="22"/>
        </w:numPr>
      </w:pPr>
      <w:r>
        <w:t>Determine Ability Scores</w:t>
      </w:r>
    </w:p>
    <w:p w:rsidR="00637059" w:rsidRDefault="00637059" w:rsidP="004610C3">
      <w:pPr>
        <w:pStyle w:val="ListParagraph"/>
        <w:numPr>
          <w:ilvl w:val="0"/>
          <w:numId w:val="22"/>
        </w:numPr>
      </w:pPr>
      <w:r>
        <w:t>Choose a Class.</w:t>
      </w:r>
    </w:p>
    <w:p w:rsidR="00637059" w:rsidRDefault="00637059" w:rsidP="004610C3">
      <w:pPr>
        <w:pStyle w:val="ListParagraph"/>
        <w:numPr>
          <w:ilvl w:val="0"/>
          <w:numId w:val="22"/>
        </w:numPr>
      </w:pPr>
      <w:r>
        <w:t>Select Feats.</w:t>
      </w:r>
    </w:p>
    <w:p w:rsidR="00637059" w:rsidRDefault="00637059" w:rsidP="00637059">
      <w:r>
        <w:t>To create a character in the world of The Last Airbender: Brink of War, follow these steps as they are described.</w:t>
      </w:r>
    </w:p>
    <w:p w:rsidR="00637059" w:rsidRPr="000B3DB7" w:rsidRDefault="00637059" w:rsidP="00637059">
      <w:pPr>
        <w:rPr>
          <w:b/>
        </w:rPr>
      </w:pPr>
      <w:r>
        <w:rPr>
          <w:b/>
        </w:rPr>
        <w:t>Create</w:t>
      </w:r>
      <w:r w:rsidRPr="000B3DB7">
        <w:rPr>
          <w:b/>
        </w:rPr>
        <w:t xml:space="preserve"> a Background</w:t>
      </w:r>
    </w:p>
    <w:p w:rsidR="00637059" w:rsidRDefault="00637059" w:rsidP="00637059">
      <w:r>
        <w:tab/>
        <w:t>Everyone has to start somewhere. This is just as true as the people in Brink of War. Small Villages, Temples, Cities, and Capitols are all places that a character can be influenced by as they grow. At some point in your character’s life they decided to leave the place where they grew up these decisions you make about your character will affect the way he is portrayed and played. Of course these are only options you can create your own background.</w:t>
      </w:r>
    </w:p>
    <w:p w:rsidR="00637059" w:rsidRDefault="00637059" w:rsidP="00637059">
      <w:r>
        <w:tab/>
        <w:t>If you do not know what you feel like playing just let your die rolls make your decisions for you!</w:t>
      </w:r>
    </w:p>
    <w:p w:rsidR="00637059" w:rsidRDefault="00637059" w:rsidP="00637059">
      <w:pPr>
        <w:rPr>
          <w:b/>
        </w:rPr>
      </w:pPr>
      <w:r w:rsidRPr="00FF6293">
        <w:rPr>
          <w:b/>
        </w:rPr>
        <w:t>Place of Origin</w:t>
      </w:r>
    </w:p>
    <w:p w:rsidR="00637059" w:rsidRPr="00FF6293" w:rsidRDefault="00637059" w:rsidP="00637059">
      <w:r>
        <w:rPr>
          <w:b/>
        </w:rPr>
        <w:lastRenderedPageBreak/>
        <w:tab/>
      </w:r>
      <w:r>
        <w:t>The place of origin represents the home where your character began their life. This is probably where they learned their profession or bending arts as well.</w:t>
      </w:r>
    </w:p>
    <w:tbl>
      <w:tblPr>
        <w:tblStyle w:val="LightList-Accent5"/>
        <w:tblW w:w="9797" w:type="dxa"/>
        <w:tblLook w:val="04A0" w:firstRow="1" w:lastRow="0" w:firstColumn="1" w:lastColumn="0" w:noHBand="0" w:noVBand="1"/>
      </w:tblPr>
      <w:tblGrid>
        <w:gridCol w:w="4709"/>
        <w:gridCol w:w="5088"/>
      </w:tblGrid>
      <w:tr w:rsidR="00637059" w:rsidTr="00767A9D">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4709" w:type="dxa"/>
          </w:tcPr>
          <w:p w:rsidR="00637059" w:rsidRPr="008A6D97" w:rsidRDefault="00637059" w:rsidP="00767A9D">
            <w:pPr>
              <w:rPr>
                <w:b w:val="0"/>
              </w:rPr>
            </w:pPr>
            <w:r w:rsidRPr="008A6D97">
              <w:t>D10 Roll</w:t>
            </w:r>
          </w:p>
        </w:tc>
        <w:tc>
          <w:tcPr>
            <w:tcW w:w="5088" w:type="dxa"/>
          </w:tcPr>
          <w:p w:rsidR="00637059" w:rsidRPr="008A6D97" w:rsidRDefault="00637059" w:rsidP="00767A9D">
            <w:pPr>
              <w:cnfStyle w:val="100000000000" w:firstRow="1" w:lastRow="0" w:firstColumn="0" w:lastColumn="0" w:oddVBand="0" w:evenVBand="0" w:oddHBand="0" w:evenHBand="0" w:firstRowFirstColumn="0" w:firstRowLastColumn="0" w:lastRowFirstColumn="0" w:lastRowLastColumn="0"/>
              <w:rPr>
                <w:b w:val="0"/>
              </w:rPr>
            </w:pPr>
            <w:r w:rsidRPr="008A6D97">
              <w:t>Result</w:t>
            </w:r>
          </w:p>
        </w:tc>
      </w:tr>
      <w:tr w:rsidR="00637059" w:rsidTr="00767A9D">
        <w:trPr>
          <w:cnfStyle w:val="000000100000" w:firstRow="0" w:lastRow="0" w:firstColumn="0" w:lastColumn="0" w:oddVBand="0" w:evenVBand="0" w:oddHBand="1" w:evenHBand="0" w:firstRowFirstColumn="0" w:firstRowLastColumn="0" w:lastRowFirstColumn="0" w:lastRowLastColumn="0"/>
          <w:trHeight w:val="1625"/>
        </w:trPr>
        <w:tc>
          <w:tcPr>
            <w:cnfStyle w:val="001000000000" w:firstRow="0" w:lastRow="0" w:firstColumn="1" w:lastColumn="0" w:oddVBand="0" w:evenVBand="0" w:oddHBand="0" w:evenHBand="0" w:firstRowFirstColumn="0" w:firstRowLastColumn="0" w:lastRowFirstColumn="0" w:lastRowLastColumn="0"/>
            <w:tcW w:w="4709" w:type="dxa"/>
          </w:tcPr>
          <w:p w:rsidR="00637059" w:rsidRDefault="00637059" w:rsidP="00767A9D">
            <w:r>
              <w:t>1-2</w:t>
            </w:r>
          </w:p>
        </w:tc>
        <w:tc>
          <w:tcPr>
            <w:tcW w:w="5088"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rsidRPr="008A6D97">
              <w:rPr>
                <w:b/>
              </w:rPr>
              <w:t>Small Village:</w:t>
            </w:r>
            <w:r>
              <w:t xml:space="preserve"> You were raised in a small village. There is a good chance there weren’t many master benders in your village but you were still trained as well as any other novice. Small villagers tend to be in awe of bigger cities, and they tend to be very innocent about the harsher parts of life.</w:t>
            </w:r>
          </w:p>
        </w:tc>
      </w:tr>
      <w:tr w:rsidR="00637059" w:rsidTr="00767A9D">
        <w:trPr>
          <w:trHeight w:val="1625"/>
        </w:trPr>
        <w:tc>
          <w:tcPr>
            <w:cnfStyle w:val="001000000000" w:firstRow="0" w:lastRow="0" w:firstColumn="1" w:lastColumn="0" w:oddVBand="0" w:evenVBand="0" w:oddHBand="0" w:evenHBand="0" w:firstRowFirstColumn="0" w:firstRowLastColumn="0" w:lastRowFirstColumn="0" w:lastRowLastColumn="0"/>
            <w:tcW w:w="4709" w:type="dxa"/>
          </w:tcPr>
          <w:p w:rsidR="00637059" w:rsidRDefault="00637059" w:rsidP="00767A9D">
            <w:r>
              <w:t>3-5</w:t>
            </w:r>
          </w:p>
        </w:tc>
        <w:tc>
          <w:tcPr>
            <w:tcW w:w="5088"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rsidRPr="008A6D97">
              <w:rPr>
                <w:b/>
              </w:rPr>
              <w:t>Village:</w:t>
            </w:r>
            <w:r>
              <w:t xml:space="preserve"> A sizable group of people live in your village. Your village has some sort of trade they specialize in and because of that many people call this place home. You were trained by a seasoned bender. Normally villagers keep to themselves but are always hospitable to new people.</w:t>
            </w:r>
          </w:p>
        </w:tc>
      </w:tr>
      <w:tr w:rsidR="00637059" w:rsidTr="00767A9D">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4709" w:type="dxa"/>
          </w:tcPr>
          <w:p w:rsidR="00637059" w:rsidRDefault="00637059" w:rsidP="00767A9D">
            <w:r>
              <w:t>6-9</w:t>
            </w:r>
          </w:p>
        </w:tc>
        <w:tc>
          <w:tcPr>
            <w:tcW w:w="5088"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rsidRPr="008A6D97">
              <w:rPr>
                <w:b/>
              </w:rPr>
              <w:t>City:</w:t>
            </w:r>
            <w:r>
              <w:t xml:space="preserve"> Being raised in a big city you were used to military parades, large buildings, and a more rigid way of life. However, living in close contact with so many different people leads city people to be well rounded.</w:t>
            </w:r>
          </w:p>
        </w:tc>
      </w:tr>
      <w:tr w:rsidR="00637059" w:rsidTr="00767A9D">
        <w:trPr>
          <w:trHeight w:val="97"/>
        </w:trPr>
        <w:tc>
          <w:tcPr>
            <w:cnfStyle w:val="001000000000" w:firstRow="0" w:lastRow="0" w:firstColumn="1" w:lastColumn="0" w:oddVBand="0" w:evenVBand="0" w:oddHBand="0" w:evenHBand="0" w:firstRowFirstColumn="0" w:firstRowLastColumn="0" w:lastRowFirstColumn="0" w:lastRowLastColumn="0"/>
            <w:tcW w:w="4709" w:type="dxa"/>
          </w:tcPr>
          <w:p w:rsidR="00637059" w:rsidRDefault="00637059" w:rsidP="00767A9D">
            <w:r>
              <w:t>10</w:t>
            </w:r>
          </w:p>
        </w:tc>
        <w:tc>
          <w:tcPr>
            <w:tcW w:w="5088"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rsidRPr="008A6D97">
              <w:rPr>
                <w:b/>
              </w:rPr>
              <w:t>Capitol City:</w:t>
            </w:r>
            <w:r>
              <w:t xml:space="preserve"> Take a normal city and magnify the scale. Ba Sing Se is a good example of a capitol city. People from capitol cities tend to be a bit detached from normal troubles but they also have some of the best training.</w:t>
            </w:r>
          </w:p>
        </w:tc>
      </w:tr>
    </w:tbl>
    <w:p w:rsidR="00637059" w:rsidRDefault="00637059" w:rsidP="00637059"/>
    <w:p w:rsidR="00637059" w:rsidRDefault="00637059" w:rsidP="00637059">
      <w:pPr>
        <w:rPr>
          <w:b/>
        </w:rPr>
      </w:pPr>
      <w:r w:rsidRPr="00FF6293">
        <w:rPr>
          <w:b/>
        </w:rPr>
        <w:t>Turning Point</w:t>
      </w:r>
    </w:p>
    <w:p w:rsidR="00637059" w:rsidRPr="00FF6293" w:rsidRDefault="00637059" w:rsidP="00637059">
      <w:r>
        <w:rPr>
          <w:b/>
        </w:rPr>
        <w:tab/>
      </w:r>
      <w:r>
        <w:t>The turning point represents the reason why you left the comforts of home. If none of these suit your mood or character design feel free to create your own reasons.</w:t>
      </w:r>
    </w:p>
    <w:tbl>
      <w:tblPr>
        <w:tblStyle w:val="LightList-Accent5"/>
        <w:tblW w:w="9911" w:type="dxa"/>
        <w:tblLook w:val="04A0" w:firstRow="1" w:lastRow="0" w:firstColumn="1" w:lastColumn="0" w:noHBand="0" w:noVBand="1"/>
      </w:tblPr>
      <w:tblGrid>
        <w:gridCol w:w="4738"/>
        <w:gridCol w:w="5173"/>
      </w:tblGrid>
      <w:tr w:rsidR="00637059" w:rsidTr="00767A9D">
        <w:trPr>
          <w:cnfStyle w:val="100000000000" w:firstRow="1" w:lastRow="0" w:firstColumn="0" w:lastColumn="0" w:oddVBand="0" w:evenVBand="0" w:oddHBand="0"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4738" w:type="dxa"/>
          </w:tcPr>
          <w:p w:rsidR="00637059" w:rsidRPr="008A6D97" w:rsidRDefault="00637059" w:rsidP="00767A9D">
            <w:pPr>
              <w:rPr>
                <w:b w:val="0"/>
              </w:rPr>
            </w:pPr>
            <w:r w:rsidRPr="008A6D97">
              <w:t>D10 Roll</w:t>
            </w:r>
          </w:p>
        </w:tc>
        <w:tc>
          <w:tcPr>
            <w:tcW w:w="5173" w:type="dxa"/>
          </w:tcPr>
          <w:p w:rsidR="00637059" w:rsidRPr="008A6D97" w:rsidRDefault="00637059" w:rsidP="00767A9D">
            <w:pPr>
              <w:cnfStyle w:val="100000000000" w:firstRow="1" w:lastRow="0" w:firstColumn="0" w:lastColumn="0" w:oddVBand="0" w:evenVBand="0" w:oddHBand="0" w:evenHBand="0" w:firstRowFirstColumn="0" w:firstRowLastColumn="0" w:lastRowFirstColumn="0" w:lastRowLastColumn="0"/>
              <w:rPr>
                <w:b w:val="0"/>
              </w:rPr>
            </w:pPr>
            <w:r w:rsidRPr="008A6D97">
              <w:t>Result</w:t>
            </w:r>
          </w:p>
        </w:tc>
      </w:tr>
      <w:tr w:rsidR="00637059" w:rsidTr="00767A9D">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4738" w:type="dxa"/>
          </w:tcPr>
          <w:p w:rsidR="00637059" w:rsidRDefault="00637059" w:rsidP="00767A9D">
            <w:r>
              <w:t>1</w:t>
            </w:r>
          </w:p>
        </w:tc>
        <w:tc>
          <w:tcPr>
            <w:tcW w:w="5173"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rsidRPr="000B3DB7">
              <w:rPr>
                <w:b/>
              </w:rPr>
              <w:t>Banished from home:</w:t>
            </w:r>
            <w:r>
              <w:t xml:space="preserve"> For some crime you may or may not have committed you were forced to leave your home. </w:t>
            </w:r>
          </w:p>
        </w:tc>
      </w:tr>
      <w:tr w:rsidR="00637059" w:rsidTr="00767A9D">
        <w:trPr>
          <w:trHeight w:val="1119"/>
        </w:trPr>
        <w:tc>
          <w:tcPr>
            <w:cnfStyle w:val="001000000000" w:firstRow="0" w:lastRow="0" w:firstColumn="1" w:lastColumn="0" w:oddVBand="0" w:evenVBand="0" w:oddHBand="0" w:evenHBand="0" w:firstRowFirstColumn="0" w:firstRowLastColumn="0" w:lastRowFirstColumn="0" w:lastRowLastColumn="0"/>
            <w:tcW w:w="4738" w:type="dxa"/>
          </w:tcPr>
          <w:p w:rsidR="00637059" w:rsidRDefault="00637059" w:rsidP="00767A9D">
            <w:r>
              <w:lastRenderedPageBreak/>
              <w:t>2-3</w:t>
            </w:r>
          </w:p>
        </w:tc>
        <w:tc>
          <w:tcPr>
            <w:tcW w:w="5173"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rsidRPr="008A6D97">
              <w:rPr>
                <w:b/>
              </w:rPr>
              <w:t>Village was destroyed:</w:t>
            </w:r>
            <w:r>
              <w:t xml:space="preserve"> Bandits overran your home, local war left home a dark stain, or perhaps the stirrings of the fire nation stealthily destroyed your home. At any rate home is not a place you can go back to.</w:t>
            </w:r>
          </w:p>
        </w:tc>
      </w:tr>
      <w:tr w:rsidR="00637059" w:rsidTr="00767A9D">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4738" w:type="dxa"/>
          </w:tcPr>
          <w:p w:rsidR="00637059" w:rsidRDefault="00637059" w:rsidP="00767A9D">
            <w:r>
              <w:t>4-6</w:t>
            </w:r>
          </w:p>
        </w:tc>
        <w:tc>
          <w:tcPr>
            <w:tcW w:w="5173"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rsidRPr="000B3DB7">
              <w:rPr>
                <w:b/>
              </w:rPr>
              <w:t>You left to seek training:</w:t>
            </w:r>
            <w:r>
              <w:t xml:space="preserve"> Home was always comfortable but you could never flex your skills. You outgrew your master and left home to find a new one.</w:t>
            </w:r>
          </w:p>
        </w:tc>
      </w:tr>
      <w:tr w:rsidR="00637059" w:rsidTr="00767A9D">
        <w:trPr>
          <w:trHeight w:val="1119"/>
        </w:trPr>
        <w:tc>
          <w:tcPr>
            <w:cnfStyle w:val="001000000000" w:firstRow="0" w:lastRow="0" w:firstColumn="1" w:lastColumn="0" w:oddVBand="0" w:evenVBand="0" w:oddHBand="0" w:evenHBand="0" w:firstRowFirstColumn="0" w:firstRowLastColumn="0" w:lastRowFirstColumn="0" w:lastRowLastColumn="0"/>
            <w:tcW w:w="4738" w:type="dxa"/>
          </w:tcPr>
          <w:p w:rsidR="00637059" w:rsidRDefault="00637059" w:rsidP="00767A9D">
            <w:r>
              <w:t>7-9</w:t>
            </w:r>
          </w:p>
        </w:tc>
        <w:tc>
          <w:tcPr>
            <w:tcW w:w="5173"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rsidRPr="000B3DB7">
              <w:rPr>
                <w:b/>
              </w:rPr>
              <w:t>Left to explore the world:</w:t>
            </w:r>
            <w:r>
              <w:t xml:space="preserve"> After hearing stories about chimera-pigs, flying bison and dragons your whole life you finally decided to get out of your home and see these things for yourself. Little did you know what you were getting into.</w:t>
            </w:r>
          </w:p>
        </w:tc>
      </w:tr>
      <w:tr w:rsidR="00637059" w:rsidTr="00767A9D">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4738" w:type="dxa"/>
          </w:tcPr>
          <w:p w:rsidR="00637059" w:rsidRDefault="00637059" w:rsidP="00767A9D">
            <w:r>
              <w:t>10</w:t>
            </w:r>
          </w:p>
        </w:tc>
        <w:tc>
          <w:tcPr>
            <w:tcW w:w="5173"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rsidRPr="000B3DB7">
              <w:rPr>
                <w:b/>
              </w:rPr>
              <w:t>Joining the military:</w:t>
            </w:r>
            <w:r>
              <w:t xml:space="preserve"> One day you decided enough was enough and you joined the military. You traveled long and hard but when you were released you never could readjust to normal life.</w:t>
            </w:r>
          </w:p>
        </w:tc>
      </w:tr>
    </w:tbl>
    <w:p w:rsidR="00637059" w:rsidRDefault="00637059" w:rsidP="00637059"/>
    <w:p w:rsidR="00637059" w:rsidRDefault="00637059" w:rsidP="00637059">
      <w:pPr>
        <w:rPr>
          <w:b/>
        </w:rPr>
      </w:pPr>
      <w:r w:rsidRPr="005A3A6B">
        <w:rPr>
          <w:b/>
        </w:rPr>
        <w:t>Ability Scores</w:t>
      </w:r>
    </w:p>
    <w:p w:rsidR="00637059" w:rsidRPr="00981430" w:rsidRDefault="00637059" w:rsidP="00637059">
      <w:r>
        <w:tab/>
        <w:t>In addition to ability scores all characters will begin with 40 base health, and 50 chi.</w:t>
      </w:r>
    </w:p>
    <w:p w:rsidR="00637059" w:rsidRDefault="00637059" w:rsidP="004610C3">
      <w:pPr>
        <w:pStyle w:val="ListParagraph"/>
        <w:numPr>
          <w:ilvl w:val="0"/>
          <w:numId w:val="23"/>
        </w:numPr>
      </w:pPr>
      <w:r>
        <w:t>Constitution (Con): A measure of your physical wellbeing along with how strong your body is. Earthbenders tend to have high constitution.</w:t>
      </w:r>
    </w:p>
    <w:p w:rsidR="00637059" w:rsidRDefault="00637059" w:rsidP="004610C3">
      <w:pPr>
        <w:pStyle w:val="ListParagraph"/>
        <w:numPr>
          <w:ilvl w:val="0"/>
          <w:numId w:val="23"/>
        </w:numPr>
      </w:pPr>
      <w:r>
        <w:t>Dexterity (Dex): A measure of how nimble and flexible your physical form is. Airbenders tend to have high dexterity.</w:t>
      </w:r>
    </w:p>
    <w:p w:rsidR="00637059" w:rsidRDefault="00637059" w:rsidP="004610C3">
      <w:pPr>
        <w:pStyle w:val="ListParagraph"/>
        <w:numPr>
          <w:ilvl w:val="0"/>
          <w:numId w:val="23"/>
        </w:numPr>
      </w:pPr>
      <w:r>
        <w:t>Strength (Str): A measure of your physical as well as mental strength. Firebenders tend to have high strength.</w:t>
      </w:r>
    </w:p>
    <w:p w:rsidR="00637059" w:rsidRDefault="00637059" w:rsidP="004610C3">
      <w:pPr>
        <w:pStyle w:val="ListParagraph"/>
        <w:numPr>
          <w:ilvl w:val="0"/>
          <w:numId w:val="23"/>
        </w:numPr>
      </w:pPr>
      <w:r>
        <w:t>Wisdom (Wis): A measure of how quick you think and how intelligent you are. Waterbenders tend to have high wisdom.</w:t>
      </w:r>
    </w:p>
    <w:p w:rsidR="00637059" w:rsidRDefault="00637059" w:rsidP="00637059">
      <w:pPr>
        <w:ind w:firstLine="720"/>
      </w:pPr>
      <w:r>
        <w:t xml:space="preserve">These are the 4 </w:t>
      </w:r>
      <w:r w:rsidRPr="00FA06D0">
        <w:rPr>
          <w:i/>
        </w:rPr>
        <w:t>ability scores</w:t>
      </w:r>
      <w:r>
        <w:t xml:space="preserve"> in Brink of War. At the first level you may customize them with 8 points. Each score begins at 0, with each point costing 1 extra for each point already put into it </w:t>
      </w:r>
      <w:r w:rsidRPr="00241B8F">
        <w:rPr>
          <w:b/>
        </w:rPr>
        <w:t>e.g.</w:t>
      </w:r>
      <w:r>
        <w:t xml:space="preserve"> 1</w:t>
      </w:r>
      <w:r w:rsidRPr="00241B8F">
        <w:rPr>
          <w:vertAlign w:val="superscript"/>
        </w:rPr>
        <w:t>st</w:t>
      </w:r>
      <w:r>
        <w:t xml:space="preserve"> point is 1, 2</w:t>
      </w:r>
      <w:r w:rsidRPr="00241B8F">
        <w:rPr>
          <w:vertAlign w:val="superscript"/>
        </w:rPr>
        <w:t>nd</w:t>
      </w:r>
      <w:r>
        <w:t xml:space="preserve"> point is 2, 3</w:t>
      </w:r>
      <w:r w:rsidRPr="00241B8F">
        <w:rPr>
          <w:vertAlign w:val="superscript"/>
        </w:rPr>
        <w:t>rd</w:t>
      </w:r>
      <w:r>
        <w:t xml:space="preserve"> point is 3. The table below shows the benefits up to an ability score of 4.</w:t>
      </w:r>
    </w:p>
    <w:tbl>
      <w:tblPr>
        <w:tblStyle w:val="LightList-Accent5"/>
        <w:tblW w:w="9995" w:type="dxa"/>
        <w:tblLook w:val="04A0" w:firstRow="1" w:lastRow="0" w:firstColumn="1" w:lastColumn="0" w:noHBand="0" w:noVBand="1"/>
      </w:tblPr>
      <w:tblGrid>
        <w:gridCol w:w="2628"/>
        <w:gridCol w:w="1890"/>
        <w:gridCol w:w="1980"/>
        <w:gridCol w:w="1800"/>
        <w:gridCol w:w="1697"/>
      </w:tblGrid>
      <w:tr w:rsidR="00637059" w:rsidTr="00767A9D">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628" w:type="dxa"/>
          </w:tcPr>
          <w:p w:rsidR="00637059" w:rsidRPr="007A0593" w:rsidRDefault="00637059" w:rsidP="00767A9D">
            <w:r w:rsidRPr="007A0593">
              <w:t>Ability Score</w:t>
            </w:r>
          </w:p>
        </w:tc>
        <w:tc>
          <w:tcPr>
            <w:tcW w:w="1890" w:type="dxa"/>
          </w:tcPr>
          <w:p w:rsidR="00637059" w:rsidRPr="007A0593" w:rsidRDefault="00637059" w:rsidP="00767A9D">
            <w:pPr>
              <w:cnfStyle w:val="100000000000" w:firstRow="1" w:lastRow="0" w:firstColumn="0" w:lastColumn="0" w:oddVBand="0" w:evenVBand="0" w:oddHBand="0" w:evenHBand="0" w:firstRowFirstColumn="0" w:firstRowLastColumn="0" w:lastRowFirstColumn="0" w:lastRowLastColumn="0"/>
            </w:pPr>
            <w:r w:rsidRPr="007A0593">
              <w:t>1</w:t>
            </w:r>
          </w:p>
        </w:tc>
        <w:tc>
          <w:tcPr>
            <w:tcW w:w="1980" w:type="dxa"/>
          </w:tcPr>
          <w:p w:rsidR="00637059" w:rsidRPr="007A0593" w:rsidRDefault="00637059" w:rsidP="00767A9D">
            <w:pPr>
              <w:cnfStyle w:val="100000000000" w:firstRow="1" w:lastRow="0" w:firstColumn="0" w:lastColumn="0" w:oddVBand="0" w:evenVBand="0" w:oddHBand="0" w:evenHBand="0" w:firstRowFirstColumn="0" w:firstRowLastColumn="0" w:lastRowFirstColumn="0" w:lastRowLastColumn="0"/>
            </w:pPr>
            <w:r w:rsidRPr="007A0593">
              <w:t>2</w:t>
            </w:r>
          </w:p>
        </w:tc>
        <w:tc>
          <w:tcPr>
            <w:tcW w:w="1800" w:type="dxa"/>
          </w:tcPr>
          <w:p w:rsidR="00637059" w:rsidRPr="007A0593" w:rsidRDefault="00637059" w:rsidP="00767A9D">
            <w:pPr>
              <w:cnfStyle w:val="100000000000" w:firstRow="1" w:lastRow="0" w:firstColumn="0" w:lastColumn="0" w:oddVBand="0" w:evenVBand="0" w:oddHBand="0" w:evenHBand="0" w:firstRowFirstColumn="0" w:firstRowLastColumn="0" w:lastRowFirstColumn="0" w:lastRowLastColumn="0"/>
            </w:pPr>
            <w:r w:rsidRPr="007A0593">
              <w:t>3</w:t>
            </w:r>
          </w:p>
        </w:tc>
        <w:tc>
          <w:tcPr>
            <w:tcW w:w="1697" w:type="dxa"/>
          </w:tcPr>
          <w:p w:rsidR="00637059" w:rsidRPr="007A0593" w:rsidRDefault="00637059" w:rsidP="00767A9D">
            <w:pPr>
              <w:cnfStyle w:val="100000000000" w:firstRow="1" w:lastRow="0" w:firstColumn="0" w:lastColumn="0" w:oddVBand="0" w:evenVBand="0" w:oddHBand="0" w:evenHBand="0" w:firstRowFirstColumn="0" w:firstRowLastColumn="0" w:lastRowFirstColumn="0" w:lastRowLastColumn="0"/>
            </w:pPr>
            <w:r w:rsidRPr="007A0593">
              <w:t>4</w:t>
            </w:r>
          </w:p>
        </w:tc>
      </w:tr>
      <w:tr w:rsidR="00637059" w:rsidTr="00767A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r w:rsidRPr="007A0593">
              <w:t>Constitution Bonus:</w:t>
            </w:r>
            <w:r>
              <w:t xml:space="preserve"> </w:t>
            </w:r>
            <w:r w:rsidRPr="007A0593">
              <w:rPr>
                <w:b w:val="0"/>
              </w:rPr>
              <w:t xml:space="preserve">You gain 2 times your ability </w:t>
            </w:r>
            <w:r>
              <w:rPr>
                <w:b w:val="0"/>
              </w:rPr>
              <w:lastRenderedPageBreak/>
              <w:t>score</w:t>
            </w:r>
            <w:r w:rsidRPr="007A0593">
              <w:rPr>
                <w:b w:val="0"/>
              </w:rPr>
              <w:t xml:space="preserve"> as max hit points</w:t>
            </w:r>
            <w:r>
              <w:rPr>
                <w:b w:val="0"/>
              </w:rPr>
              <w:t>.</w:t>
            </w:r>
          </w:p>
        </w:tc>
        <w:tc>
          <w:tcPr>
            <w:tcW w:w="1890"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lastRenderedPageBreak/>
              <w:t>+2 maximum hit points</w:t>
            </w:r>
          </w:p>
        </w:tc>
        <w:tc>
          <w:tcPr>
            <w:tcW w:w="1980"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+4 maximum hit points</w:t>
            </w:r>
          </w:p>
        </w:tc>
        <w:tc>
          <w:tcPr>
            <w:tcW w:w="1800"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+6 maximum hit points</w:t>
            </w:r>
          </w:p>
        </w:tc>
        <w:tc>
          <w:tcPr>
            <w:tcW w:w="1697"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+8 maximum hit points</w:t>
            </w:r>
          </w:p>
        </w:tc>
      </w:tr>
      <w:tr w:rsidR="00637059" w:rsidTr="00767A9D">
        <w:trPr>
          <w:trHeight w:val="276"/>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r w:rsidRPr="007A0593">
              <w:lastRenderedPageBreak/>
              <w:t>Dexterity Bonus:</w:t>
            </w:r>
            <w:r>
              <w:t xml:space="preserve"> </w:t>
            </w:r>
            <w:r w:rsidRPr="007A0593">
              <w:rPr>
                <w:b w:val="0"/>
              </w:rPr>
              <w:t xml:space="preserve">Your skills will cost half as much as your ability </w:t>
            </w:r>
            <w:r>
              <w:rPr>
                <w:b w:val="0"/>
              </w:rPr>
              <w:t>score</w:t>
            </w:r>
            <w:r w:rsidRPr="007A0593">
              <w:rPr>
                <w:b w:val="0"/>
              </w:rPr>
              <w:t xml:space="preserve"> less to cast; this cannot reduce a skill cost to less than half</w:t>
            </w:r>
            <w:r>
              <w:rPr>
                <w:b w:val="0"/>
              </w:rPr>
              <w:t>.</w:t>
            </w:r>
          </w:p>
        </w:tc>
        <w:tc>
          <w:tcPr>
            <w:tcW w:w="1890"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No bonus</w:t>
            </w:r>
          </w:p>
        </w:tc>
        <w:tc>
          <w:tcPr>
            <w:tcW w:w="1980"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-1 to all skill costs</w:t>
            </w:r>
          </w:p>
        </w:tc>
        <w:tc>
          <w:tcPr>
            <w:tcW w:w="1800"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No Bonus</w:t>
            </w:r>
          </w:p>
        </w:tc>
        <w:tc>
          <w:tcPr>
            <w:tcW w:w="1697"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-2 to all skill costs</w:t>
            </w:r>
          </w:p>
        </w:tc>
      </w:tr>
      <w:tr w:rsidR="00637059" w:rsidTr="00767A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r w:rsidRPr="007A0593">
              <w:t>Strength Bonus:</w:t>
            </w:r>
            <w:r>
              <w:t xml:space="preserve"> </w:t>
            </w:r>
            <w:r w:rsidRPr="007A0593">
              <w:rPr>
                <w:b w:val="0"/>
              </w:rPr>
              <w:t xml:space="preserve">You gain your ability </w:t>
            </w:r>
            <w:r>
              <w:rPr>
                <w:b w:val="0"/>
              </w:rPr>
              <w:t>score</w:t>
            </w:r>
            <w:r w:rsidRPr="007A0593">
              <w:rPr>
                <w:b w:val="0"/>
              </w:rPr>
              <w:t xml:space="preserve"> as additional attack total during combat</w:t>
            </w:r>
            <w:r>
              <w:rPr>
                <w:b w:val="0"/>
              </w:rPr>
              <w:t>.</w:t>
            </w:r>
          </w:p>
        </w:tc>
        <w:tc>
          <w:tcPr>
            <w:tcW w:w="1890"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+1 to your attack total</w:t>
            </w:r>
          </w:p>
        </w:tc>
        <w:tc>
          <w:tcPr>
            <w:tcW w:w="1980"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+2 to your attack total</w:t>
            </w:r>
          </w:p>
        </w:tc>
        <w:tc>
          <w:tcPr>
            <w:tcW w:w="1800"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+3 to your attack total</w:t>
            </w:r>
          </w:p>
        </w:tc>
        <w:tc>
          <w:tcPr>
            <w:tcW w:w="1697"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+4 to your attack total</w:t>
            </w:r>
          </w:p>
        </w:tc>
      </w:tr>
      <w:tr w:rsidR="00637059" w:rsidTr="00767A9D">
        <w:trPr>
          <w:trHeight w:val="291"/>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r w:rsidRPr="007A0593">
              <w:t>Wisdom Bonus:</w:t>
            </w:r>
            <w:r>
              <w:t xml:space="preserve"> </w:t>
            </w:r>
            <w:r w:rsidRPr="007A0593">
              <w:rPr>
                <w:b w:val="0"/>
              </w:rPr>
              <w:t xml:space="preserve">During resolution you will gain half of your ability </w:t>
            </w:r>
            <w:r>
              <w:rPr>
                <w:b w:val="0"/>
              </w:rPr>
              <w:t>score</w:t>
            </w:r>
            <w:r w:rsidRPr="007A0593">
              <w:rPr>
                <w:b w:val="0"/>
              </w:rPr>
              <w:t xml:space="preserve"> as extra action points</w:t>
            </w:r>
            <w:r>
              <w:rPr>
                <w:b w:val="0"/>
              </w:rPr>
              <w:t>.</w:t>
            </w:r>
          </w:p>
        </w:tc>
        <w:tc>
          <w:tcPr>
            <w:tcW w:w="1890"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No bonus</w:t>
            </w:r>
          </w:p>
        </w:tc>
        <w:tc>
          <w:tcPr>
            <w:tcW w:w="1980"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+1 extra action point</w:t>
            </w:r>
          </w:p>
        </w:tc>
        <w:tc>
          <w:tcPr>
            <w:tcW w:w="1800"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No bonus</w:t>
            </w:r>
          </w:p>
        </w:tc>
        <w:tc>
          <w:tcPr>
            <w:tcW w:w="1697"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+2 extra action points</w:t>
            </w:r>
          </w:p>
        </w:tc>
      </w:tr>
    </w:tbl>
    <w:p w:rsidR="00637059" w:rsidRDefault="00637059" w:rsidP="00637059"/>
    <w:p w:rsidR="008A26E0" w:rsidRDefault="00637059" w:rsidP="008A26E0">
      <w:pPr>
        <w:ind w:firstLine="720"/>
      </w:pPr>
      <w:r>
        <w:t xml:space="preserve">An ability score of 0 actually represents the average score for most non-player characters. After all most benders are not just average people, but instead people who are different from the average. </w:t>
      </w:r>
      <w:r w:rsidRPr="008A26E0">
        <w:rPr>
          <w:color w:val="FF0000"/>
        </w:rPr>
        <w:t>The table below describes what ranges of ability score mean for story purposes</w:t>
      </w:r>
      <w:r w:rsidR="008A26E0">
        <w:t>.</w:t>
      </w:r>
      <w:ins w:id="0" w:author="Travis" w:date="2011-08-03T15:05:00Z">
        <w:r w:rsidR="008A26E0">
          <w:t>supposedly chatty</w:t>
        </w:r>
      </w:ins>
    </w:p>
    <w:tbl>
      <w:tblPr>
        <w:tblStyle w:val="LightList-Accent5"/>
        <w:tblW w:w="9999" w:type="dxa"/>
        <w:tblLook w:val="04A0" w:firstRow="1" w:lastRow="0" w:firstColumn="1" w:lastColumn="0" w:noHBand="0" w:noVBand="1"/>
      </w:tblPr>
      <w:tblGrid>
        <w:gridCol w:w="3351"/>
        <w:gridCol w:w="3497"/>
        <w:gridCol w:w="3151"/>
      </w:tblGrid>
      <w:tr w:rsidR="00637059" w:rsidTr="00767A9D">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351" w:type="dxa"/>
          </w:tcPr>
          <w:p w:rsidR="00637059" w:rsidRDefault="00637059" w:rsidP="00767A9D">
            <w:r>
              <w:t>Score</w:t>
            </w:r>
          </w:p>
        </w:tc>
        <w:tc>
          <w:tcPr>
            <w:tcW w:w="3497" w:type="dxa"/>
          </w:tcPr>
          <w:p w:rsidR="00637059" w:rsidRDefault="00637059" w:rsidP="00767A9D">
            <w:pPr>
              <w:cnfStyle w:val="100000000000" w:firstRow="1" w:lastRow="0" w:firstColumn="0" w:lastColumn="0" w:oddVBand="0" w:evenVBand="0" w:oddHBand="0" w:evenHBand="0" w:firstRowFirstColumn="0" w:firstRowLastColumn="0" w:lastRowFirstColumn="0" w:lastRowLastColumn="0"/>
            </w:pPr>
            <w:r>
              <w:t>Meaning</w:t>
            </w:r>
          </w:p>
        </w:tc>
        <w:tc>
          <w:tcPr>
            <w:tcW w:w="3151" w:type="dxa"/>
          </w:tcPr>
          <w:p w:rsidR="00637059" w:rsidRDefault="00637059" w:rsidP="00767A9D">
            <w:pPr>
              <w:cnfStyle w:val="100000000000" w:firstRow="1" w:lastRow="0" w:firstColumn="0" w:lastColumn="0" w:oddVBand="0" w:evenVBand="0" w:oddHBand="0" w:evenHBand="0" w:firstRowFirstColumn="0" w:firstRowLastColumn="0" w:lastRowFirstColumn="0" w:lastRowLastColumn="0"/>
            </w:pPr>
            <w:r>
              <w:t>Example</w:t>
            </w:r>
          </w:p>
        </w:tc>
      </w:tr>
      <w:tr w:rsidR="00637059" w:rsidTr="00767A9D">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351" w:type="dxa"/>
          </w:tcPr>
          <w:p w:rsidR="00637059" w:rsidRDefault="00637059" w:rsidP="00767A9D">
            <w:r>
              <w:t>-2 to -1</w:t>
            </w:r>
          </w:p>
        </w:tc>
        <w:tc>
          <w:tcPr>
            <w:tcW w:w="3497"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Weak</w:t>
            </w:r>
          </w:p>
        </w:tc>
        <w:tc>
          <w:tcPr>
            <w:tcW w:w="3151"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Tires easily.</w:t>
            </w:r>
          </w:p>
        </w:tc>
      </w:tr>
      <w:tr w:rsidR="00637059" w:rsidTr="00767A9D">
        <w:trPr>
          <w:trHeight w:val="259"/>
        </w:trPr>
        <w:tc>
          <w:tcPr>
            <w:cnfStyle w:val="001000000000" w:firstRow="0" w:lastRow="0" w:firstColumn="1" w:lastColumn="0" w:oddVBand="0" w:evenVBand="0" w:oddHBand="0" w:evenHBand="0" w:firstRowFirstColumn="0" w:firstRowLastColumn="0" w:lastRowFirstColumn="0" w:lastRowLastColumn="0"/>
            <w:tcW w:w="3351" w:type="dxa"/>
          </w:tcPr>
          <w:p w:rsidR="00637059" w:rsidRDefault="00637059" w:rsidP="00767A9D">
            <w:r>
              <w:t>0 to 1</w:t>
            </w:r>
          </w:p>
        </w:tc>
        <w:tc>
          <w:tcPr>
            <w:tcW w:w="3497"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Average</w:t>
            </w:r>
          </w:p>
        </w:tc>
        <w:tc>
          <w:tcPr>
            <w:tcW w:w="3151"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A normal guy.</w:t>
            </w:r>
          </w:p>
        </w:tc>
      </w:tr>
      <w:tr w:rsidR="00637059" w:rsidTr="00767A9D">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351" w:type="dxa"/>
          </w:tcPr>
          <w:p w:rsidR="00637059" w:rsidRDefault="00637059" w:rsidP="00767A9D">
            <w:r>
              <w:t>2 to 3</w:t>
            </w:r>
          </w:p>
        </w:tc>
        <w:tc>
          <w:tcPr>
            <w:tcW w:w="3497"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Superior</w:t>
            </w:r>
          </w:p>
        </w:tc>
        <w:tc>
          <w:tcPr>
            <w:tcW w:w="3151"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Smarter than his peers.</w:t>
            </w:r>
          </w:p>
        </w:tc>
      </w:tr>
      <w:tr w:rsidR="00637059" w:rsidTr="00767A9D">
        <w:trPr>
          <w:trHeight w:val="274"/>
        </w:trPr>
        <w:tc>
          <w:tcPr>
            <w:cnfStyle w:val="001000000000" w:firstRow="0" w:lastRow="0" w:firstColumn="1" w:lastColumn="0" w:oddVBand="0" w:evenVBand="0" w:oddHBand="0" w:evenHBand="0" w:firstRowFirstColumn="0" w:firstRowLastColumn="0" w:lastRowFirstColumn="0" w:lastRowLastColumn="0"/>
            <w:tcW w:w="3351" w:type="dxa"/>
          </w:tcPr>
          <w:p w:rsidR="00637059" w:rsidRDefault="00637059" w:rsidP="00767A9D">
            <w:r>
              <w:t>4 to 5</w:t>
            </w:r>
          </w:p>
        </w:tc>
        <w:tc>
          <w:tcPr>
            <w:tcW w:w="3497"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Great</w:t>
            </w:r>
          </w:p>
        </w:tc>
        <w:tc>
          <w:tcPr>
            <w:tcW w:w="3151"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Can run on walls.</w:t>
            </w:r>
          </w:p>
        </w:tc>
      </w:tr>
      <w:tr w:rsidR="00637059" w:rsidTr="00767A9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351" w:type="dxa"/>
          </w:tcPr>
          <w:p w:rsidR="00637059" w:rsidRDefault="00637059" w:rsidP="00767A9D">
            <w:r>
              <w:t>6 to 7</w:t>
            </w:r>
          </w:p>
        </w:tc>
        <w:tc>
          <w:tcPr>
            <w:tcW w:w="3497"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Super Human</w:t>
            </w:r>
          </w:p>
        </w:tc>
        <w:tc>
          <w:tcPr>
            <w:tcW w:w="3151" w:type="dxa"/>
          </w:tcPr>
          <w:p w:rsidR="00637059" w:rsidRDefault="00637059" w:rsidP="00767A9D">
            <w:pPr>
              <w:cnfStyle w:val="000000100000" w:firstRow="0" w:lastRow="0" w:firstColumn="0" w:lastColumn="0" w:oddVBand="0" w:evenVBand="0" w:oddHBand="1" w:evenHBand="0" w:firstRowFirstColumn="0" w:firstRowLastColumn="0" w:lastRowFirstColumn="0" w:lastRowLastColumn="0"/>
            </w:pPr>
            <w:r>
              <w:t>Lifting boulders.</w:t>
            </w:r>
          </w:p>
        </w:tc>
      </w:tr>
      <w:tr w:rsidR="00637059" w:rsidTr="00767A9D">
        <w:trPr>
          <w:trHeight w:val="274"/>
        </w:trPr>
        <w:tc>
          <w:tcPr>
            <w:cnfStyle w:val="001000000000" w:firstRow="0" w:lastRow="0" w:firstColumn="1" w:lastColumn="0" w:oddVBand="0" w:evenVBand="0" w:oddHBand="0" w:evenHBand="0" w:firstRowFirstColumn="0" w:firstRowLastColumn="0" w:lastRowFirstColumn="0" w:lastRowLastColumn="0"/>
            <w:tcW w:w="3351" w:type="dxa"/>
          </w:tcPr>
          <w:p w:rsidR="00637059" w:rsidRDefault="00637059" w:rsidP="00767A9D">
            <w:r>
              <w:t>8 to 9</w:t>
            </w:r>
          </w:p>
        </w:tc>
        <w:tc>
          <w:tcPr>
            <w:tcW w:w="3497"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Seriously what?</w:t>
            </w:r>
          </w:p>
        </w:tc>
        <w:tc>
          <w:tcPr>
            <w:tcW w:w="3151" w:type="dxa"/>
          </w:tcPr>
          <w:p w:rsidR="00637059" w:rsidRDefault="00637059" w:rsidP="00767A9D">
            <w:pPr>
              <w:cnfStyle w:val="000000000000" w:firstRow="0" w:lastRow="0" w:firstColumn="0" w:lastColumn="0" w:oddVBand="0" w:evenVBand="0" w:oddHBand="0" w:evenHBand="0" w:firstRowFirstColumn="0" w:firstRowLastColumn="0" w:lastRowFirstColumn="0" w:lastRowLastColumn="0"/>
            </w:pPr>
            <w:r>
              <w:t>Shrugging off firestorms.</w:t>
            </w:r>
          </w:p>
        </w:tc>
      </w:tr>
    </w:tbl>
    <w:p w:rsidR="00637059" w:rsidRDefault="00637059" w:rsidP="00637059"/>
    <w:p w:rsidR="00637059" w:rsidRDefault="00637059" w:rsidP="00637059">
      <w:pPr>
        <w:rPr>
          <w:b/>
        </w:rPr>
      </w:pPr>
      <w:r w:rsidRPr="00FF6293">
        <w:rPr>
          <w:b/>
        </w:rPr>
        <w:t>Choose a Class</w:t>
      </w:r>
    </w:p>
    <w:p w:rsidR="00637059" w:rsidRDefault="00637059" w:rsidP="00637059">
      <w:pPr>
        <w:ind w:firstLine="720"/>
      </w:pPr>
      <w:r>
        <w:t>There are currently 4 bending classes to choose from. Metal bending, blood bending, and lightning bending while extremely cool are not in Brink of War at the moment. This is because these are all extremely difficult to master as well as extremely specific in use. The four core bending arts are available as different classes.</w:t>
      </w:r>
    </w:p>
    <w:p w:rsidR="00637059" w:rsidRDefault="00637059" w:rsidP="004610C3">
      <w:pPr>
        <w:pStyle w:val="ListParagraph"/>
        <w:numPr>
          <w:ilvl w:val="0"/>
          <w:numId w:val="24"/>
        </w:numPr>
      </w:pPr>
      <w:r>
        <w:lastRenderedPageBreak/>
        <w:t>Airbenders</w:t>
      </w:r>
    </w:p>
    <w:p w:rsidR="00637059" w:rsidRPr="006A3D93" w:rsidRDefault="00637059" w:rsidP="004610C3">
      <w:pPr>
        <w:pStyle w:val="ListParagraph"/>
        <w:numPr>
          <w:ilvl w:val="1"/>
          <w:numId w:val="24"/>
        </w:numPr>
      </w:pPr>
      <w:r w:rsidRPr="006A3D93">
        <w:t>To choose airbender as a class dexterity must be your highest ability score.</w:t>
      </w:r>
    </w:p>
    <w:p w:rsidR="00637059" w:rsidRPr="006A3D93" w:rsidRDefault="00637059" w:rsidP="004610C3">
      <w:pPr>
        <w:pStyle w:val="ListParagraph"/>
        <w:numPr>
          <w:ilvl w:val="1"/>
          <w:numId w:val="24"/>
        </w:numPr>
        <w:rPr>
          <w:rFonts w:asciiTheme="minorHAnsi" w:hAnsiTheme="minorHAnsi" w:cstheme="minorHAnsi"/>
        </w:rPr>
      </w:pPr>
      <w:r w:rsidRPr="006A3D93">
        <w:rPr>
          <w:rStyle w:val="apple-style-span"/>
          <w:rFonts w:asciiTheme="minorHAnsi" w:hAnsiTheme="minorHAnsi" w:cstheme="minorHAnsi"/>
        </w:rPr>
        <w:t>The key to Airbending is flexibility, finding and following the path of least resistance. Airbending is notable for being almost entirely defensive, however it is reputed to be the most dynamic of the four bending arts. Airbenders can overwhelm many opponents at once with large and powerful attacks that could prove fatal; however due to the pacifist nature of the</w:t>
      </w:r>
      <w:r w:rsidRPr="006A3D93">
        <w:rPr>
          <w:rStyle w:val="apple-converted-space"/>
          <w:rFonts w:asciiTheme="minorHAnsi" w:hAnsiTheme="minorHAnsi" w:cstheme="minorHAnsi"/>
        </w:rPr>
        <w:t> </w:t>
      </w:r>
      <w:hyperlink r:id="rId9" w:tooltip="Air Nomads" w:history="1">
        <w:r w:rsidRPr="006A3D93">
          <w:rPr>
            <w:rStyle w:val="Hyperlink"/>
            <w:rFonts w:asciiTheme="minorHAnsi" w:hAnsiTheme="minorHAnsi" w:cstheme="minorHAnsi"/>
            <w:color w:val="auto"/>
            <w:u w:val="none"/>
            <w:bdr w:val="none" w:sz="0" w:space="0" w:color="auto" w:frame="1"/>
          </w:rPr>
          <w:t>Air Nomads</w:t>
        </w:r>
      </w:hyperlink>
      <w:r w:rsidRPr="006A3D93">
        <w:rPr>
          <w:rStyle w:val="apple-converted-space"/>
          <w:rFonts w:asciiTheme="minorHAnsi" w:hAnsiTheme="minorHAnsi" w:cstheme="minorHAnsi"/>
        </w:rPr>
        <w:t> </w:t>
      </w:r>
      <w:r w:rsidRPr="006A3D93">
        <w:rPr>
          <w:rStyle w:val="apple-style-span"/>
          <w:rFonts w:asciiTheme="minorHAnsi" w:hAnsiTheme="minorHAnsi" w:cstheme="minorHAnsi"/>
        </w:rPr>
        <w:t>such attacks are rarely used.</w:t>
      </w:r>
    </w:p>
    <w:p w:rsidR="00637059" w:rsidRPr="006A3D93" w:rsidRDefault="00637059" w:rsidP="004610C3">
      <w:pPr>
        <w:pStyle w:val="ListParagraph"/>
        <w:numPr>
          <w:ilvl w:val="0"/>
          <w:numId w:val="24"/>
        </w:numPr>
        <w:rPr>
          <w:rFonts w:asciiTheme="minorHAnsi" w:hAnsiTheme="minorHAnsi" w:cstheme="minorHAnsi"/>
        </w:rPr>
      </w:pPr>
      <w:r w:rsidRPr="006A3D93">
        <w:rPr>
          <w:rFonts w:asciiTheme="minorHAnsi" w:hAnsiTheme="minorHAnsi" w:cstheme="minorHAnsi"/>
        </w:rPr>
        <w:t>Earthbenders</w:t>
      </w:r>
    </w:p>
    <w:p w:rsidR="00637059" w:rsidRPr="006A3D93" w:rsidRDefault="00637059" w:rsidP="004610C3">
      <w:pPr>
        <w:pStyle w:val="ListParagraph"/>
        <w:numPr>
          <w:ilvl w:val="1"/>
          <w:numId w:val="24"/>
        </w:numPr>
        <w:rPr>
          <w:rFonts w:asciiTheme="minorHAnsi" w:hAnsiTheme="minorHAnsi" w:cstheme="minorHAnsi"/>
        </w:rPr>
      </w:pPr>
      <w:r w:rsidRPr="006A3D93">
        <w:rPr>
          <w:rFonts w:asciiTheme="minorHAnsi" w:hAnsiTheme="minorHAnsi" w:cstheme="minorHAnsi"/>
        </w:rPr>
        <w:t>To choose earthbender as a class constitution must be your highest ability score.</w:t>
      </w:r>
    </w:p>
    <w:p w:rsidR="00637059" w:rsidRPr="006A3D93" w:rsidRDefault="00637059" w:rsidP="004610C3">
      <w:pPr>
        <w:pStyle w:val="ListParagraph"/>
        <w:numPr>
          <w:ilvl w:val="1"/>
          <w:numId w:val="24"/>
        </w:numPr>
        <w:rPr>
          <w:rFonts w:asciiTheme="minorHAnsi" w:hAnsiTheme="minorHAnsi" w:cstheme="minorHAnsi"/>
        </w:rPr>
      </w:pPr>
      <w:r w:rsidRPr="006A3D93">
        <w:rPr>
          <w:rStyle w:val="apple-style-span"/>
          <w:rFonts w:asciiTheme="minorHAnsi" w:hAnsiTheme="minorHAnsi" w:cstheme="minorHAnsi"/>
        </w:rPr>
        <w:t>The key to Earthbending is neutral</w:t>
      </w:r>
      <w:r w:rsidRPr="006A3D93">
        <w:rPr>
          <w:rStyle w:val="apple-converted-space"/>
          <w:rFonts w:asciiTheme="minorHAnsi" w:hAnsiTheme="minorHAnsi" w:cstheme="minorHAnsi"/>
        </w:rPr>
        <w:t> </w:t>
      </w:r>
      <w:hyperlink r:id="rId10" w:tooltip="Jing" w:history="1">
        <w:r w:rsidRPr="006A3D93">
          <w:rPr>
            <w:rStyle w:val="Hyperlink"/>
            <w:rFonts w:asciiTheme="minorHAnsi" w:hAnsiTheme="minorHAnsi" w:cstheme="minorHAnsi"/>
            <w:i/>
            <w:iCs/>
            <w:color w:val="auto"/>
            <w:u w:val="none"/>
            <w:bdr w:val="none" w:sz="0" w:space="0" w:color="auto" w:frame="1"/>
          </w:rPr>
          <w:t>jing</w:t>
        </w:r>
      </w:hyperlink>
      <w:r w:rsidRPr="006A3D93">
        <w:rPr>
          <w:rStyle w:val="apple-style-span"/>
          <w:rFonts w:asciiTheme="minorHAnsi" w:hAnsiTheme="minorHAnsi" w:cstheme="minorHAnsi"/>
        </w:rPr>
        <w:t>, which involves waiting and listening for the right moment to strike, and when that moment comes, acting decisively. In other words, Earthbenders generally endure their enemies' attacks until the right opportunity to counterattack reveals itself, then strike with unyielding force.</w:t>
      </w:r>
    </w:p>
    <w:p w:rsidR="00637059" w:rsidRPr="006A3D93" w:rsidRDefault="00637059" w:rsidP="004610C3">
      <w:pPr>
        <w:pStyle w:val="ListParagraph"/>
        <w:numPr>
          <w:ilvl w:val="0"/>
          <w:numId w:val="24"/>
        </w:numPr>
        <w:rPr>
          <w:rFonts w:asciiTheme="minorHAnsi" w:hAnsiTheme="minorHAnsi" w:cstheme="minorHAnsi"/>
        </w:rPr>
      </w:pPr>
      <w:r w:rsidRPr="006A3D93">
        <w:rPr>
          <w:rFonts w:asciiTheme="minorHAnsi" w:hAnsiTheme="minorHAnsi" w:cstheme="minorHAnsi"/>
        </w:rPr>
        <w:t>Firebenders</w:t>
      </w:r>
    </w:p>
    <w:p w:rsidR="00637059" w:rsidRPr="006A3D93" w:rsidRDefault="00637059" w:rsidP="004610C3">
      <w:pPr>
        <w:pStyle w:val="ListParagraph"/>
        <w:numPr>
          <w:ilvl w:val="1"/>
          <w:numId w:val="24"/>
        </w:numPr>
        <w:rPr>
          <w:rFonts w:asciiTheme="minorHAnsi" w:hAnsiTheme="minorHAnsi" w:cstheme="minorHAnsi"/>
        </w:rPr>
      </w:pPr>
      <w:r w:rsidRPr="006A3D93">
        <w:rPr>
          <w:rFonts w:asciiTheme="minorHAnsi" w:hAnsiTheme="minorHAnsi" w:cstheme="minorHAnsi"/>
        </w:rPr>
        <w:t>To choose firebender as a class strength must be your highest ability score.</w:t>
      </w:r>
    </w:p>
    <w:p w:rsidR="00637059" w:rsidRPr="006A3D93" w:rsidRDefault="00637059" w:rsidP="004610C3">
      <w:pPr>
        <w:pStyle w:val="ListParagraph"/>
        <w:numPr>
          <w:ilvl w:val="1"/>
          <w:numId w:val="24"/>
        </w:numPr>
        <w:rPr>
          <w:rFonts w:asciiTheme="minorHAnsi" w:hAnsiTheme="minorHAnsi" w:cstheme="minorHAnsi"/>
        </w:rPr>
      </w:pPr>
      <w:r w:rsidRPr="006A3D93">
        <w:rPr>
          <w:rStyle w:val="apple-style-span"/>
          <w:rFonts w:asciiTheme="minorHAnsi" w:hAnsiTheme="minorHAnsi" w:cstheme="minorHAnsi"/>
        </w:rPr>
        <w:t>Fire is the element of power, consisting of overpowering force tempered by the unflinching will to accomplish tasks and desires. However, the recently militaristic Fire Nation twisted this into Firebending being fueled by rage, hate and anger. Firebending draws its power from the sun, and the first human Firebenders learned their techniques from the</w:t>
      </w:r>
      <w:r w:rsidRPr="006A3D93">
        <w:rPr>
          <w:rStyle w:val="apple-converted-space"/>
          <w:rFonts w:asciiTheme="minorHAnsi" w:hAnsiTheme="minorHAnsi" w:cstheme="minorHAnsi"/>
        </w:rPr>
        <w:t> </w:t>
      </w:r>
      <w:hyperlink r:id="rId11" w:tooltip="Dragon" w:history="1">
        <w:r w:rsidRPr="006A3D93">
          <w:rPr>
            <w:rStyle w:val="Hyperlink"/>
            <w:rFonts w:asciiTheme="minorHAnsi" w:hAnsiTheme="minorHAnsi" w:cstheme="minorHAnsi"/>
            <w:color w:val="auto"/>
            <w:u w:val="none"/>
            <w:bdr w:val="none" w:sz="0" w:space="0" w:color="auto" w:frame="1"/>
          </w:rPr>
          <w:t>dragons</w:t>
        </w:r>
      </w:hyperlink>
      <w:r w:rsidRPr="006A3D93">
        <w:rPr>
          <w:rStyle w:val="apple-style-span"/>
          <w:rFonts w:asciiTheme="minorHAnsi" w:hAnsiTheme="minorHAnsi" w:cstheme="minorHAnsi"/>
        </w:rPr>
        <w:t>.</w:t>
      </w:r>
    </w:p>
    <w:p w:rsidR="00637059" w:rsidRPr="006A3D93" w:rsidRDefault="00637059" w:rsidP="004610C3">
      <w:pPr>
        <w:pStyle w:val="ListParagraph"/>
        <w:numPr>
          <w:ilvl w:val="0"/>
          <w:numId w:val="24"/>
        </w:numPr>
        <w:rPr>
          <w:rFonts w:asciiTheme="minorHAnsi" w:hAnsiTheme="minorHAnsi" w:cstheme="minorHAnsi"/>
        </w:rPr>
      </w:pPr>
      <w:r w:rsidRPr="006A3D93">
        <w:rPr>
          <w:rFonts w:asciiTheme="minorHAnsi" w:hAnsiTheme="minorHAnsi" w:cstheme="minorHAnsi"/>
        </w:rPr>
        <w:t>Waterbenders</w:t>
      </w:r>
    </w:p>
    <w:p w:rsidR="00637059" w:rsidRPr="006A3D93" w:rsidRDefault="00637059" w:rsidP="004610C3">
      <w:pPr>
        <w:pStyle w:val="ListParagraph"/>
        <w:numPr>
          <w:ilvl w:val="1"/>
          <w:numId w:val="24"/>
        </w:numPr>
        <w:rPr>
          <w:rFonts w:asciiTheme="minorHAnsi" w:hAnsiTheme="minorHAnsi" w:cstheme="minorHAnsi"/>
        </w:rPr>
      </w:pPr>
      <w:r w:rsidRPr="006A3D93">
        <w:rPr>
          <w:rFonts w:asciiTheme="minorHAnsi" w:hAnsiTheme="minorHAnsi" w:cstheme="minorHAnsi"/>
        </w:rPr>
        <w:t>To choose waterbender as a class wisdom must be your highest ability score.</w:t>
      </w:r>
    </w:p>
    <w:p w:rsidR="00637059" w:rsidRDefault="00637059" w:rsidP="004610C3">
      <w:pPr>
        <w:pStyle w:val="ListParagraph"/>
        <w:numPr>
          <w:ilvl w:val="1"/>
          <w:numId w:val="24"/>
        </w:numPr>
        <w:rPr>
          <w:rStyle w:val="apple-style-span"/>
          <w:rFonts w:cstheme="minorHAnsi"/>
        </w:rPr>
      </w:pPr>
      <w:r w:rsidRPr="006A3D93">
        <w:rPr>
          <w:rStyle w:val="apple-style-span"/>
          <w:rFonts w:asciiTheme="minorHAnsi" w:hAnsiTheme="minorHAnsi" w:cstheme="minorHAnsi"/>
        </w:rPr>
        <w:t>Water is the element of change.</w:t>
      </w:r>
      <w:r w:rsidRPr="006A3D93">
        <w:rPr>
          <w:rStyle w:val="apple-converted-space"/>
          <w:rFonts w:asciiTheme="minorHAnsi" w:hAnsiTheme="minorHAnsi" w:cstheme="minorHAnsi"/>
        </w:rPr>
        <w:t> </w:t>
      </w:r>
      <w:r w:rsidRPr="006A3D93">
        <w:rPr>
          <w:rStyle w:val="apple-style-span"/>
          <w:rFonts w:asciiTheme="minorHAnsi" w:hAnsiTheme="minorHAnsi" w:cstheme="minorHAnsi"/>
        </w:rPr>
        <w:t>The moon is the source of power in Waterbending, and the original Waterbenders learned from the moon by observing how the moon pushed and pulled the tides.</w:t>
      </w:r>
      <w:r w:rsidRPr="006A3D93">
        <w:rPr>
          <w:rStyle w:val="apple-converted-space"/>
          <w:rFonts w:asciiTheme="minorHAnsi" w:hAnsiTheme="minorHAnsi" w:cstheme="minorHAnsi"/>
        </w:rPr>
        <w:t> </w:t>
      </w:r>
      <w:r w:rsidRPr="006A3D93">
        <w:rPr>
          <w:rStyle w:val="apple-style-span"/>
          <w:rFonts w:asciiTheme="minorHAnsi" w:hAnsiTheme="minorHAnsi" w:cstheme="minorHAnsi"/>
        </w:rPr>
        <w:t>The Water Tribes are the only people to not learn Bending from an animal. The fighting style of Waterbending is mostly flowing and graceful; acting in concert with their environment. Waterbenders deal with the flow of energy; they let their defense become their offense, turning their opponents' own forces against them.</w:t>
      </w:r>
    </w:p>
    <w:p w:rsidR="00637059" w:rsidRDefault="00637059" w:rsidP="00637059">
      <w:pPr>
        <w:rPr>
          <w:rFonts w:cstheme="minorHAnsi"/>
        </w:rPr>
      </w:pPr>
      <w:r>
        <w:rPr>
          <w:rFonts w:cstheme="minorHAnsi"/>
          <w:b/>
        </w:rPr>
        <w:t>Select Feats</w:t>
      </w:r>
    </w:p>
    <w:p w:rsidR="00637059" w:rsidRPr="006A3D93" w:rsidRDefault="00637059" w:rsidP="00637059">
      <w:pPr>
        <w:rPr>
          <w:rFonts w:cstheme="minorHAnsi"/>
        </w:rPr>
      </w:pPr>
      <w:r>
        <w:rPr>
          <w:rFonts w:cstheme="minorHAnsi"/>
        </w:rPr>
        <w:tab/>
        <w:t>During character creation you are allowed to take two feats for your first level. Take feats that you feel will benefit you and help create your characters play style. After you finish picking two feats then your character is ready to step into the world of The Last Airbender: Brink of War.</w:t>
      </w:r>
    </w:p>
    <w:p w:rsidR="000B4A40" w:rsidRPr="000B4A40" w:rsidRDefault="000B4A40" w:rsidP="00100754">
      <w:pPr>
        <w:pStyle w:val="Heading1"/>
      </w:pPr>
      <w:r w:rsidRPr="000B4A40">
        <w:t xml:space="preserve">The </w:t>
      </w:r>
      <w:r w:rsidR="00637059">
        <w:t>Classes</w:t>
      </w:r>
    </w:p>
    <w:p w:rsidR="00637059" w:rsidRPr="00CD32DC" w:rsidRDefault="00637059" w:rsidP="00637059">
      <w:pPr>
        <w:spacing w:line="240" w:lineRule="auto"/>
        <w:rPr>
          <w:rFonts w:cstheme="minorHAnsi"/>
          <w:b/>
        </w:rPr>
      </w:pPr>
      <w:r w:rsidRPr="00CD32DC">
        <w:rPr>
          <w:rFonts w:cstheme="minorHAnsi"/>
          <w:b/>
        </w:rPr>
        <w:t>Airbender</w:t>
      </w:r>
    </w:p>
    <w:p w:rsidR="00637059" w:rsidRDefault="00637059" w:rsidP="00637059">
      <w:pPr>
        <w:spacing w:line="240" w:lineRule="auto"/>
        <w:rPr>
          <w:rFonts w:cstheme="minorHAnsi"/>
        </w:rPr>
      </w:pPr>
      <w:r>
        <w:rPr>
          <w:rFonts w:cstheme="minorHAnsi"/>
        </w:rPr>
        <w:t>Main Statistic: Dexterity</w:t>
      </w:r>
    </w:p>
    <w:p w:rsidR="00637059" w:rsidRDefault="00637059" w:rsidP="00637059">
      <w:pPr>
        <w:spacing w:line="240" w:lineRule="auto"/>
        <w:rPr>
          <w:rFonts w:cstheme="minorHAnsi"/>
        </w:rPr>
      </w:pPr>
      <w:r>
        <w:rPr>
          <w:rFonts w:cstheme="minorHAnsi"/>
        </w:rPr>
        <w:lastRenderedPageBreak/>
        <w:t>Airbending Styles: Style 1 (Traditional/Utility), Style 2 (Soundbending/Utility), Style 3 (Nomadic/Utility)</w:t>
      </w:r>
    </w:p>
    <w:p w:rsidR="00637059" w:rsidRDefault="00637059" w:rsidP="00637059">
      <w:pPr>
        <w:spacing w:line="240" w:lineRule="auto"/>
        <w:rPr>
          <w:rFonts w:cstheme="minorHAnsi"/>
        </w:rPr>
      </w:pPr>
      <w:r>
        <w:rPr>
          <w:rFonts w:cstheme="minorHAnsi"/>
        </w:rPr>
        <w:t>Creating an Airbender:</w:t>
      </w:r>
    </w:p>
    <w:p w:rsidR="00637059" w:rsidRDefault="00637059" w:rsidP="004610C3">
      <w:pPr>
        <w:pStyle w:val="ListParagraph"/>
        <w:numPr>
          <w:ilvl w:val="0"/>
          <w:numId w:val="10"/>
        </w:numPr>
        <w:spacing w:line="240" w:lineRule="auto"/>
        <w:rPr>
          <w:rFonts w:cstheme="minorHAnsi"/>
        </w:rPr>
      </w:pPr>
      <w:r>
        <w:rPr>
          <w:rFonts w:cstheme="minorHAnsi"/>
        </w:rPr>
        <w:t>During character creation Dexterity must be your highest statistic.</w:t>
      </w:r>
    </w:p>
    <w:p w:rsidR="00637059" w:rsidRDefault="00637059" w:rsidP="004610C3">
      <w:pPr>
        <w:pStyle w:val="ListParagraph"/>
        <w:numPr>
          <w:ilvl w:val="0"/>
          <w:numId w:val="10"/>
        </w:numPr>
        <w:spacing w:line="240" w:lineRule="auto"/>
        <w:rPr>
          <w:rFonts w:cstheme="minorHAnsi"/>
        </w:rPr>
      </w:pPr>
      <w:r>
        <w:rPr>
          <w:rFonts w:cstheme="minorHAnsi"/>
        </w:rPr>
        <w:t>Choose one of the three airbending styles.</w:t>
      </w:r>
    </w:p>
    <w:p w:rsidR="00637059" w:rsidRDefault="00637059" w:rsidP="00637059">
      <w:pPr>
        <w:spacing w:line="240" w:lineRule="auto"/>
        <w:rPr>
          <w:rFonts w:cstheme="minorHAnsi"/>
        </w:rPr>
      </w:pPr>
      <w:r>
        <w:rPr>
          <w:rFonts w:cstheme="minorHAnsi"/>
        </w:rPr>
        <w:t>Style Features:</w:t>
      </w:r>
    </w:p>
    <w:tbl>
      <w:tblPr>
        <w:tblStyle w:val="LightList-Accent5"/>
        <w:tblW w:w="0" w:type="auto"/>
        <w:tblLook w:val="04A0" w:firstRow="1" w:lastRow="0" w:firstColumn="1" w:lastColumn="0" w:noHBand="0" w:noVBand="1"/>
      </w:tblPr>
      <w:tblGrid>
        <w:gridCol w:w="2448"/>
        <w:gridCol w:w="7128"/>
      </w:tblGrid>
      <w:tr w:rsidR="00637059" w:rsidTr="0076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37059" w:rsidRDefault="00637059" w:rsidP="00767A9D">
            <w:pPr>
              <w:spacing w:line="240" w:lineRule="auto"/>
              <w:rPr>
                <w:rFonts w:cs="Calibri"/>
              </w:rPr>
            </w:pPr>
            <w:r>
              <w:rPr>
                <w:rFonts w:cs="Calibri"/>
              </w:rPr>
              <w:t>Style</w:t>
            </w:r>
          </w:p>
        </w:tc>
        <w:tc>
          <w:tcPr>
            <w:tcW w:w="7128" w:type="dxa"/>
          </w:tcPr>
          <w:p w:rsidR="00637059" w:rsidRDefault="00637059" w:rsidP="00767A9D">
            <w:pPr>
              <w:spacing w:line="240" w:lineRule="auto"/>
              <w:cnfStyle w:val="100000000000" w:firstRow="1" w:lastRow="0" w:firstColumn="0" w:lastColumn="0" w:oddVBand="0" w:evenVBand="0" w:oddHBand="0" w:evenHBand="0" w:firstRowFirstColumn="0" w:firstRowLastColumn="0" w:lastRowFirstColumn="0" w:lastRowLastColumn="0"/>
              <w:rPr>
                <w:rFonts w:cs="Calibri"/>
              </w:rPr>
            </w:pPr>
            <w:r>
              <w:rPr>
                <w:rFonts w:cs="Calibri"/>
              </w:rPr>
              <w:t>Benefit</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37059" w:rsidRDefault="00637059" w:rsidP="00767A9D">
            <w:pPr>
              <w:spacing w:line="240" w:lineRule="auto"/>
              <w:rPr>
                <w:rFonts w:cs="Calibri"/>
              </w:rPr>
            </w:pPr>
            <w:r>
              <w:rPr>
                <w:rFonts w:cs="Calibri"/>
              </w:rPr>
              <w:t>Traditional Airbending</w:t>
            </w:r>
          </w:p>
        </w:tc>
        <w:tc>
          <w:tcPr>
            <w:tcW w:w="712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Pr>
                <w:rFonts w:cs="Calibri"/>
                <w:color w:val="000000"/>
              </w:rPr>
              <w:t>You may re-roll during the pooling phase up to 2 times.</w:t>
            </w:r>
          </w:p>
        </w:tc>
      </w:tr>
      <w:tr w:rsidR="00637059" w:rsidTr="00767A9D">
        <w:tc>
          <w:tcPr>
            <w:cnfStyle w:val="001000000000" w:firstRow="0" w:lastRow="0" w:firstColumn="1" w:lastColumn="0" w:oddVBand="0" w:evenVBand="0" w:oddHBand="0" w:evenHBand="0" w:firstRowFirstColumn="0" w:firstRowLastColumn="0" w:lastRowFirstColumn="0" w:lastRowLastColumn="0"/>
            <w:tcW w:w="2448" w:type="dxa"/>
          </w:tcPr>
          <w:p w:rsidR="00637059" w:rsidRDefault="00637059" w:rsidP="00767A9D">
            <w:pPr>
              <w:spacing w:line="240" w:lineRule="auto"/>
              <w:rPr>
                <w:rFonts w:cs="Calibri"/>
              </w:rPr>
            </w:pPr>
            <w:r>
              <w:rPr>
                <w:rFonts w:cs="Calibri"/>
              </w:rPr>
              <w:t>Soundbending</w:t>
            </w:r>
          </w:p>
        </w:tc>
        <w:tc>
          <w:tcPr>
            <w:tcW w:w="7128" w:type="dxa"/>
          </w:tcPr>
          <w:p w:rsidR="00637059" w:rsidRDefault="00637059" w:rsidP="00767A9D">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Pr>
                <w:rFonts w:cs="Calibri"/>
                <w:color w:val="000000"/>
              </w:rPr>
              <w:t xml:space="preserve">During the rolling phase if you roll the minimum on a die, re-roll that die. </w:t>
            </w:r>
            <w:r w:rsidRPr="00A50644">
              <w:rPr>
                <w:rFonts w:cs="Calibri"/>
                <w:b/>
                <w:color w:val="000000"/>
              </w:rPr>
              <w:t>E.g</w:t>
            </w:r>
            <w:r>
              <w:rPr>
                <w:rFonts w:cs="Calibri"/>
                <w:b/>
                <w:color w:val="000000"/>
              </w:rPr>
              <w:t>.</w:t>
            </w:r>
            <w:r>
              <w:rPr>
                <w:rFonts w:cs="Calibri"/>
                <w:color w:val="000000"/>
              </w:rPr>
              <w:t xml:space="preserve"> A style 2 airbender cannot roll a 1 on a d12 if they did they would re-roll all 1’s </w:t>
            </w:r>
            <w:r w:rsidRPr="003F139B">
              <w:rPr>
                <w:rFonts w:cs="Calibri"/>
                <w:i/>
                <w:color w:val="000000"/>
              </w:rPr>
              <w:t>(repeat as needed)</w:t>
            </w:r>
            <w:r>
              <w:rPr>
                <w:rFonts w:cs="Calibri"/>
                <w:color w:val="000000"/>
              </w:rPr>
              <w:t>.</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37059" w:rsidRDefault="00637059" w:rsidP="00767A9D">
            <w:pPr>
              <w:spacing w:line="240" w:lineRule="auto"/>
              <w:rPr>
                <w:rFonts w:cs="Calibri"/>
              </w:rPr>
            </w:pPr>
            <w:r>
              <w:rPr>
                <w:rFonts w:cs="Calibri"/>
              </w:rPr>
              <w:t>Nomadic Airbending</w:t>
            </w:r>
          </w:p>
        </w:tc>
        <w:tc>
          <w:tcPr>
            <w:tcW w:w="712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Pr>
                <w:rFonts w:cs="Calibri"/>
                <w:color w:val="000000"/>
              </w:rPr>
              <w:t xml:space="preserve">You may shift offense to defense and vice versa in your set. </w:t>
            </w:r>
            <w:r w:rsidRPr="003F139B">
              <w:rPr>
                <w:rFonts w:cs="Calibri"/>
                <w:b/>
                <w:color w:val="000000"/>
              </w:rPr>
              <w:t>E.g.</w:t>
            </w:r>
            <w:r>
              <w:rPr>
                <w:rFonts w:cs="Calibri"/>
                <w:b/>
                <w:color w:val="000000"/>
              </w:rPr>
              <w:t xml:space="preserve"> </w:t>
            </w:r>
            <w:r w:rsidRPr="003F139B">
              <w:rPr>
                <w:rFonts w:cs="Calibri"/>
                <w:color w:val="000000"/>
              </w:rPr>
              <w:t xml:space="preserve">If you roll two </w:t>
            </w:r>
            <w:r>
              <w:rPr>
                <w:rFonts w:cs="Calibri"/>
                <w:color w:val="000000"/>
              </w:rPr>
              <w:t xml:space="preserve">5’s you may show your opponent 3 offense magnitude and 7 defense magnitude </w:t>
            </w:r>
            <w:r w:rsidRPr="003F139B">
              <w:rPr>
                <w:rFonts w:cs="Calibri"/>
                <w:i/>
                <w:color w:val="000000"/>
              </w:rPr>
              <w:t>(or any combination of 10 total)</w:t>
            </w:r>
            <w:r>
              <w:rPr>
                <w:rFonts w:cs="Calibri"/>
                <w:color w:val="000000"/>
              </w:rPr>
              <w:t>.</w:t>
            </w:r>
          </w:p>
        </w:tc>
      </w:tr>
    </w:tbl>
    <w:p w:rsidR="00637059" w:rsidRDefault="00637059" w:rsidP="00637059">
      <w:pPr>
        <w:spacing w:line="240" w:lineRule="auto"/>
        <w:rPr>
          <w:rFonts w:cstheme="minorHAnsi"/>
        </w:rPr>
      </w:pPr>
    </w:p>
    <w:p w:rsidR="00637059" w:rsidRDefault="00637059" w:rsidP="00637059">
      <w:pPr>
        <w:spacing w:line="240" w:lineRule="auto"/>
        <w:rPr>
          <w:rFonts w:cstheme="minorHAnsi"/>
        </w:rPr>
      </w:pPr>
      <w:r>
        <w:rPr>
          <w:rFonts w:cstheme="minorHAnsi"/>
        </w:rPr>
        <w:t>Airbending Skills:</w:t>
      </w:r>
    </w:p>
    <w:p w:rsidR="00637059" w:rsidRDefault="00637059" w:rsidP="004610C3">
      <w:pPr>
        <w:pStyle w:val="ListParagraph"/>
        <w:numPr>
          <w:ilvl w:val="0"/>
          <w:numId w:val="2"/>
        </w:numPr>
        <w:spacing w:line="360" w:lineRule="auto"/>
        <w:rPr>
          <w:rFonts w:cs="Calibri"/>
        </w:rPr>
      </w:pPr>
      <w:r>
        <w:rPr>
          <w:rFonts w:cs="Calibri"/>
        </w:rPr>
        <w:t>Dry Wound (1): Preparation. Heal 1 life.</w:t>
      </w:r>
    </w:p>
    <w:p w:rsidR="00637059" w:rsidRPr="008D5167" w:rsidRDefault="00637059" w:rsidP="004610C3">
      <w:pPr>
        <w:pStyle w:val="ListParagraph"/>
        <w:numPr>
          <w:ilvl w:val="0"/>
          <w:numId w:val="2"/>
        </w:numPr>
        <w:spacing w:line="360" w:lineRule="auto"/>
        <w:rPr>
          <w:rFonts w:cs="Calibri"/>
        </w:rPr>
      </w:pPr>
      <w:r w:rsidRPr="008D5167">
        <w:rPr>
          <w:rFonts w:cs="Calibri"/>
        </w:rPr>
        <w:t>Quick Focus (2): Preparation. If your</w:t>
      </w:r>
      <w:r>
        <w:rPr>
          <w:rFonts w:cs="Calibri"/>
        </w:rPr>
        <w:t xml:space="preserve"> set size is smaller by at least 2</w:t>
      </w:r>
      <w:r w:rsidRPr="008D5167">
        <w:rPr>
          <w:rFonts w:cs="Calibri"/>
        </w:rPr>
        <w:t xml:space="preserve"> than your magnitude i</w:t>
      </w:r>
      <w:r>
        <w:rPr>
          <w:rFonts w:cs="Calibri"/>
        </w:rPr>
        <w:t>ncrease your chi by 10 until the start of next turn’s resolution phase</w:t>
      </w:r>
      <w:r w:rsidRPr="008D5167">
        <w:rPr>
          <w:rFonts w:cs="Calibri"/>
        </w:rPr>
        <w:t>.</w:t>
      </w:r>
    </w:p>
    <w:p w:rsidR="00637059" w:rsidRPr="00AE259E" w:rsidRDefault="00637059" w:rsidP="004610C3">
      <w:pPr>
        <w:pStyle w:val="ListParagraph"/>
        <w:numPr>
          <w:ilvl w:val="0"/>
          <w:numId w:val="2"/>
        </w:numPr>
        <w:spacing w:line="360" w:lineRule="auto"/>
        <w:rPr>
          <w:rFonts w:cs="Calibri"/>
        </w:rPr>
      </w:pPr>
      <w:r>
        <w:rPr>
          <w:rFonts w:cs="Calibri"/>
        </w:rPr>
        <w:t>Gust (2): Preparation. You take and deal 1/2 damage this turn rounded down.</w:t>
      </w:r>
    </w:p>
    <w:p w:rsidR="00637059" w:rsidRPr="00AE259E" w:rsidRDefault="00637059" w:rsidP="004610C3">
      <w:pPr>
        <w:pStyle w:val="ListParagraph"/>
        <w:numPr>
          <w:ilvl w:val="0"/>
          <w:numId w:val="2"/>
        </w:numPr>
        <w:spacing w:line="360" w:lineRule="auto"/>
        <w:rPr>
          <w:rFonts w:cs="Calibri"/>
        </w:rPr>
      </w:pPr>
      <w:r>
        <w:rPr>
          <w:rFonts w:cs="Calibri"/>
        </w:rPr>
        <w:t>Focus (4): Preparation. Choose</w:t>
      </w:r>
      <w:r w:rsidRPr="00AE259E">
        <w:rPr>
          <w:rFonts w:cs="Calibri"/>
        </w:rPr>
        <w:t xml:space="preserve"> 2 dice,</w:t>
      </w:r>
      <w:r>
        <w:rPr>
          <w:rFonts w:cs="Calibri"/>
        </w:rPr>
        <w:t xml:space="preserve"> for one die</w:t>
      </w:r>
      <w:r w:rsidRPr="00AE259E">
        <w:rPr>
          <w:rFonts w:cs="Calibri"/>
        </w:rPr>
        <w:t xml:space="preserve"> increase the </w:t>
      </w:r>
      <w:r>
        <w:rPr>
          <w:rFonts w:cs="Calibri"/>
        </w:rPr>
        <w:t>value</w:t>
      </w:r>
      <w:r w:rsidRPr="00AE259E">
        <w:rPr>
          <w:rFonts w:cs="Calibri"/>
        </w:rPr>
        <w:t xml:space="preserve"> by one and for the other die decrease the </w:t>
      </w:r>
      <w:r>
        <w:rPr>
          <w:rFonts w:cs="Calibri"/>
        </w:rPr>
        <w:t>value</w:t>
      </w:r>
      <w:r w:rsidRPr="00AE259E">
        <w:rPr>
          <w:rFonts w:cs="Calibri"/>
        </w:rPr>
        <w:t xml:space="preserve"> by one.</w:t>
      </w:r>
    </w:p>
    <w:p w:rsidR="00637059" w:rsidRPr="00AE259E" w:rsidRDefault="00637059" w:rsidP="004610C3">
      <w:pPr>
        <w:pStyle w:val="ListParagraph"/>
        <w:numPr>
          <w:ilvl w:val="0"/>
          <w:numId w:val="2"/>
        </w:numPr>
        <w:spacing w:line="360" w:lineRule="auto"/>
        <w:rPr>
          <w:rFonts w:cs="Calibri"/>
        </w:rPr>
      </w:pPr>
      <w:r>
        <w:rPr>
          <w:rFonts w:cs="Calibri"/>
        </w:rPr>
        <w:t xml:space="preserve">Cyclone Shield (4): Bending Art. </w:t>
      </w:r>
      <w:r w:rsidRPr="00AE259E">
        <w:rPr>
          <w:rFonts w:cs="Calibri"/>
        </w:rPr>
        <w:t xml:space="preserve">Your opponent must have a higher defensive magnitude </w:t>
      </w:r>
      <w:r>
        <w:rPr>
          <w:rFonts w:cs="Calibri"/>
        </w:rPr>
        <w:t xml:space="preserve">than your defensive magnitude </w:t>
      </w:r>
      <w:r w:rsidRPr="00AE259E">
        <w:rPr>
          <w:rFonts w:cs="Calibri"/>
        </w:rPr>
        <w:t xml:space="preserve">by at least 2 to deal you damage. </w:t>
      </w:r>
      <w:r w:rsidRPr="008D13C2">
        <w:rPr>
          <w:rFonts w:cs="Calibri"/>
          <w:b/>
        </w:rPr>
        <w:t>E.g.</w:t>
      </w:r>
      <w:r w:rsidRPr="00AE259E">
        <w:rPr>
          <w:rFonts w:cs="Calibri"/>
        </w:rPr>
        <w:t xml:space="preserve"> An airbender with 6 defensive magnitude will take 0 damage from a bender with 7 defensive magnitude, but would take damage from a 8 or higher defensive magnitude.</w:t>
      </w:r>
    </w:p>
    <w:p w:rsidR="00637059" w:rsidRPr="008D5167" w:rsidRDefault="00637059" w:rsidP="004610C3">
      <w:pPr>
        <w:pStyle w:val="ListParagraph"/>
        <w:numPr>
          <w:ilvl w:val="0"/>
          <w:numId w:val="2"/>
        </w:numPr>
        <w:spacing w:line="360" w:lineRule="auto"/>
        <w:rPr>
          <w:rFonts w:cs="Calibri"/>
        </w:rPr>
      </w:pPr>
      <w:r>
        <w:rPr>
          <w:rFonts w:cs="Calibri"/>
        </w:rPr>
        <w:t>Squall (6)</w:t>
      </w:r>
      <w:r w:rsidRPr="00AE259E">
        <w:rPr>
          <w:rFonts w:cs="Calibri"/>
        </w:rPr>
        <w:t>:</w:t>
      </w:r>
      <w:r>
        <w:rPr>
          <w:rFonts w:cs="Calibri"/>
        </w:rPr>
        <w:t xml:space="preserve"> Bending Art. </w:t>
      </w:r>
      <w:r w:rsidRPr="00AE259E">
        <w:rPr>
          <w:rFonts w:cs="Calibri"/>
        </w:rPr>
        <w:t xml:space="preserve">For each dice </w:t>
      </w:r>
      <w:r>
        <w:rPr>
          <w:rFonts w:cs="Calibri"/>
        </w:rPr>
        <w:t>die in your set past 2, increase your dice values by 1</w:t>
      </w:r>
      <w:r w:rsidRPr="00AE259E">
        <w:rPr>
          <w:rFonts w:cs="Calibri"/>
        </w:rPr>
        <w:t xml:space="preserve">. </w:t>
      </w:r>
      <w:r w:rsidRPr="008D13C2">
        <w:rPr>
          <w:rFonts w:cs="Calibri"/>
          <w:b/>
        </w:rPr>
        <w:t>E.g.</w:t>
      </w:r>
      <w:r w:rsidRPr="00AE259E">
        <w:rPr>
          <w:rFonts w:cs="Calibri"/>
        </w:rPr>
        <w:t xml:space="preserve"> </w:t>
      </w:r>
      <w:r w:rsidRPr="008D5167">
        <w:rPr>
          <w:rFonts w:cs="Calibri"/>
        </w:rPr>
        <w:t xml:space="preserve">three 3's would be plus one </w:t>
      </w:r>
      <w:r>
        <w:rPr>
          <w:rFonts w:cs="Calibri"/>
        </w:rPr>
        <w:t>value</w:t>
      </w:r>
      <w:r w:rsidRPr="008D5167">
        <w:rPr>
          <w:rFonts w:cs="Calibri"/>
        </w:rPr>
        <w:t xml:space="preserve"> making your set 3 4’s.</w:t>
      </w:r>
    </w:p>
    <w:p w:rsidR="00637059" w:rsidRPr="001934CF" w:rsidRDefault="00637059" w:rsidP="004610C3">
      <w:pPr>
        <w:pStyle w:val="ListParagraph"/>
        <w:numPr>
          <w:ilvl w:val="0"/>
          <w:numId w:val="2"/>
        </w:numPr>
        <w:spacing w:line="360" w:lineRule="auto"/>
        <w:rPr>
          <w:rFonts w:cs="Calibri"/>
        </w:rPr>
      </w:pPr>
      <w:r w:rsidRPr="008D5167">
        <w:rPr>
          <w:rFonts w:cs="Calibri"/>
        </w:rPr>
        <w:t xml:space="preserve">Hurricane Force (6): Channel. Reduce the cost of each die tier by 1/3 rounded up. If your set size doubles your opponent’s you deal double damage this turn </w:t>
      </w:r>
      <w:r w:rsidRPr="008D5167">
        <w:rPr>
          <w:rFonts w:cs="Calibri"/>
          <w:i/>
        </w:rPr>
        <w:t>(this does not increase your attack total)</w:t>
      </w:r>
      <w:r w:rsidRPr="008D5167">
        <w:rPr>
          <w:rFonts w:cs="Calibri"/>
        </w:rPr>
        <w:t>.</w:t>
      </w:r>
    </w:p>
    <w:p w:rsidR="00637059" w:rsidRPr="00570AAE" w:rsidRDefault="00637059" w:rsidP="00637059">
      <w:pPr>
        <w:spacing w:line="240" w:lineRule="auto"/>
        <w:rPr>
          <w:rFonts w:cstheme="minorHAnsi"/>
          <w:b/>
        </w:rPr>
      </w:pPr>
      <w:r w:rsidRPr="00570AAE">
        <w:rPr>
          <w:rFonts w:cstheme="minorHAnsi"/>
          <w:b/>
        </w:rPr>
        <w:t>Earthbender</w:t>
      </w:r>
    </w:p>
    <w:p w:rsidR="00637059" w:rsidRDefault="00637059" w:rsidP="00637059">
      <w:pPr>
        <w:spacing w:line="240" w:lineRule="auto"/>
        <w:rPr>
          <w:rFonts w:cstheme="minorHAnsi"/>
        </w:rPr>
      </w:pPr>
      <w:r>
        <w:rPr>
          <w:rFonts w:cstheme="minorHAnsi"/>
        </w:rPr>
        <w:lastRenderedPageBreak/>
        <w:t>Main Statistic: Constitution</w:t>
      </w:r>
    </w:p>
    <w:p w:rsidR="00637059" w:rsidRDefault="00637059" w:rsidP="00637059">
      <w:pPr>
        <w:spacing w:line="240" w:lineRule="auto"/>
        <w:rPr>
          <w:rFonts w:cstheme="minorHAnsi"/>
        </w:rPr>
      </w:pPr>
      <w:r>
        <w:rPr>
          <w:rFonts w:cstheme="minorHAnsi"/>
        </w:rPr>
        <w:t>Earthbending Styles: Style 1 (Military/Defense), Style 2 (Pit Fighter/Offense), Style 3 (Dai Li/Utility)</w:t>
      </w:r>
    </w:p>
    <w:p w:rsidR="00637059" w:rsidRDefault="00637059" w:rsidP="00637059">
      <w:pPr>
        <w:spacing w:line="240" w:lineRule="auto"/>
        <w:rPr>
          <w:rFonts w:cstheme="minorHAnsi"/>
        </w:rPr>
      </w:pPr>
      <w:r>
        <w:rPr>
          <w:rFonts w:cstheme="minorHAnsi"/>
        </w:rPr>
        <w:t>Creating an Earthbender:</w:t>
      </w:r>
    </w:p>
    <w:p w:rsidR="00637059" w:rsidRDefault="00637059" w:rsidP="004610C3">
      <w:pPr>
        <w:pStyle w:val="ListParagraph"/>
        <w:numPr>
          <w:ilvl w:val="0"/>
          <w:numId w:val="11"/>
        </w:numPr>
        <w:spacing w:line="240" w:lineRule="auto"/>
        <w:rPr>
          <w:rFonts w:cstheme="minorHAnsi"/>
        </w:rPr>
      </w:pPr>
      <w:r>
        <w:rPr>
          <w:rFonts w:cstheme="minorHAnsi"/>
        </w:rPr>
        <w:t>During character creation Constitution must be your highest statistic.</w:t>
      </w:r>
    </w:p>
    <w:p w:rsidR="00637059" w:rsidRDefault="00637059" w:rsidP="004610C3">
      <w:pPr>
        <w:pStyle w:val="ListParagraph"/>
        <w:numPr>
          <w:ilvl w:val="0"/>
          <w:numId w:val="11"/>
        </w:numPr>
        <w:spacing w:line="240" w:lineRule="auto"/>
        <w:rPr>
          <w:rFonts w:cstheme="minorHAnsi"/>
        </w:rPr>
      </w:pPr>
      <w:r>
        <w:rPr>
          <w:rFonts w:cstheme="minorHAnsi"/>
        </w:rPr>
        <w:t>Choose one of the three earthbending styles.</w:t>
      </w:r>
    </w:p>
    <w:p w:rsidR="00637059" w:rsidRDefault="00637059" w:rsidP="00637059">
      <w:pPr>
        <w:spacing w:line="240" w:lineRule="auto"/>
        <w:rPr>
          <w:rFonts w:cstheme="minorHAnsi"/>
        </w:rPr>
      </w:pPr>
      <w:r>
        <w:rPr>
          <w:rFonts w:cstheme="minorHAnsi"/>
        </w:rPr>
        <w:t>Style Features:</w:t>
      </w:r>
    </w:p>
    <w:tbl>
      <w:tblPr>
        <w:tblStyle w:val="LightList-Accent5"/>
        <w:tblW w:w="0" w:type="auto"/>
        <w:tblLook w:val="04A0" w:firstRow="1" w:lastRow="0" w:firstColumn="1" w:lastColumn="0" w:noHBand="0" w:noVBand="1"/>
      </w:tblPr>
      <w:tblGrid>
        <w:gridCol w:w="2628"/>
        <w:gridCol w:w="6948"/>
      </w:tblGrid>
      <w:tr w:rsidR="00637059" w:rsidTr="0076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Style</w:t>
            </w:r>
          </w:p>
        </w:tc>
        <w:tc>
          <w:tcPr>
            <w:tcW w:w="6948" w:type="dxa"/>
          </w:tcPr>
          <w:p w:rsidR="00637059" w:rsidRDefault="00637059" w:rsidP="00767A9D">
            <w:pPr>
              <w:spacing w:line="240" w:lineRule="auto"/>
              <w:cnfStyle w:val="100000000000" w:firstRow="1" w:lastRow="0" w:firstColumn="0" w:lastColumn="0" w:oddVBand="0" w:evenVBand="0" w:oddHBand="0" w:evenHBand="0" w:firstRowFirstColumn="0" w:firstRowLastColumn="0" w:lastRowFirstColumn="0" w:lastRowLastColumn="0"/>
              <w:rPr>
                <w:rFonts w:cs="Calibri"/>
              </w:rPr>
            </w:pPr>
            <w:r>
              <w:rPr>
                <w:rFonts w:cs="Calibri"/>
              </w:rPr>
              <w:t>Benefit</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Military Earthbending</w:t>
            </w:r>
          </w:p>
        </w:tc>
        <w:tc>
          <w:tcPr>
            <w:tcW w:w="694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Pr>
                <w:rFonts w:cs="Calibri"/>
                <w:color w:val="000000"/>
              </w:rPr>
              <w:t>During the rolling phase you</w:t>
            </w:r>
            <w:r w:rsidRPr="00AE259E">
              <w:rPr>
                <w:rFonts w:cs="Calibri"/>
                <w:color w:val="000000"/>
              </w:rPr>
              <w:t xml:space="preserve"> </w:t>
            </w:r>
            <w:r>
              <w:rPr>
                <w:rFonts w:cs="Calibri"/>
                <w:color w:val="000000"/>
              </w:rPr>
              <w:t>can raise or lower 1 die’s value by 1.</w:t>
            </w:r>
          </w:p>
        </w:tc>
      </w:tr>
      <w:tr w:rsidR="00637059" w:rsidTr="00767A9D">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Pit Fighter’s Earthbending</w:t>
            </w:r>
          </w:p>
        </w:tc>
        <w:tc>
          <w:tcPr>
            <w:tcW w:w="6948" w:type="dxa"/>
          </w:tcPr>
          <w:p w:rsidR="00637059" w:rsidRDefault="00637059" w:rsidP="00767A9D">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Pr>
                <w:rFonts w:cs="Calibri"/>
                <w:color w:val="000000"/>
              </w:rPr>
              <w:t xml:space="preserve">During rolling phase if you have no matching die, you may make </w:t>
            </w:r>
            <w:r w:rsidRPr="0015410E">
              <w:rPr>
                <w:rFonts w:cs="Calibri"/>
                <w:color w:val="000000"/>
              </w:rPr>
              <w:t xml:space="preserve">a set out of your 3 lowest dice </w:t>
            </w:r>
            <w:r>
              <w:rPr>
                <w:rFonts w:cs="Calibri"/>
                <w:color w:val="000000"/>
              </w:rPr>
              <w:t xml:space="preserve">value </w:t>
            </w:r>
            <w:r w:rsidRPr="0015410E">
              <w:rPr>
                <w:rFonts w:cs="Calibri"/>
                <w:i/>
                <w:color w:val="000000"/>
              </w:rPr>
              <w:t>(these do not need to match).</w:t>
            </w:r>
            <w:ins w:id="1" w:author="Travis" w:date="2011-08-03T15:06:00Z">
              <w:r w:rsidR="008A26E0">
                <w:rPr>
                  <w:rFonts w:cs="Calibri"/>
                  <w:i/>
                  <w:color w:val="000000"/>
                </w:rPr>
                <w:t>still broken</w:t>
              </w:r>
            </w:ins>
            <w:bookmarkStart w:id="2" w:name="_GoBack"/>
            <w:bookmarkEnd w:id="2"/>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Dai Li Earthbending</w:t>
            </w:r>
          </w:p>
        </w:tc>
        <w:tc>
          <w:tcPr>
            <w:tcW w:w="694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Pr>
                <w:rFonts w:cs="Calibri"/>
                <w:color w:val="000000"/>
              </w:rPr>
              <w:t xml:space="preserve">During the pooling phase you may reduce your chi by 3/5s. Your set is automatically copied into attack and defense. </w:t>
            </w:r>
            <w:r w:rsidRPr="002E3F06">
              <w:rPr>
                <w:rFonts w:cs="Calibri"/>
                <w:b/>
                <w:color w:val="000000"/>
              </w:rPr>
              <w:t>E.g.</w:t>
            </w:r>
            <w:r>
              <w:rPr>
                <w:rFonts w:cs="Calibri"/>
                <w:color w:val="000000"/>
              </w:rPr>
              <w:t xml:space="preserve"> You roll 2 d10 and the result is two 5’s. Your attack total will be 10 and your defense total will be 10 </w:t>
            </w:r>
            <w:r w:rsidRPr="002E3F06">
              <w:rPr>
                <w:rFonts w:cs="Calibri"/>
                <w:i/>
                <w:color w:val="000000"/>
              </w:rPr>
              <w:t>(attack magnitude is 5 and defense magnitude is</w:t>
            </w:r>
            <w:r>
              <w:rPr>
                <w:rFonts w:cs="Calibri"/>
                <w:i/>
                <w:color w:val="000000"/>
              </w:rPr>
              <w:t xml:space="preserve"> 5</w:t>
            </w:r>
            <w:r w:rsidRPr="002E3F06">
              <w:rPr>
                <w:rFonts w:cs="Calibri"/>
                <w:i/>
                <w:color w:val="000000"/>
              </w:rPr>
              <w:t>)</w:t>
            </w:r>
            <w:r>
              <w:rPr>
                <w:rFonts w:cs="Calibri"/>
                <w:color w:val="000000"/>
              </w:rPr>
              <w:t>.</w:t>
            </w:r>
          </w:p>
        </w:tc>
      </w:tr>
    </w:tbl>
    <w:p w:rsidR="00637059" w:rsidRPr="001934CF" w:rsidRDefault="00637059" w:rsidP="00637059">
      <w:pPr>
        <w:spacing w:line="240" w:lineRule="auto"/>
        <w:rPr>
          <w:rFonts w:cstheme="minorHAnsi"/>
        </w:rPr>
      </w:pPr>
    </w:p>
    <w:p w:rsidR="00637059" w:rsidRDefault="00637059" w:rsidP="00637059">
      <w:pPr>
        <w:spacing w:line="240" w:lineRule="auto"/>
        <w:rPr>
          <w:rFonts w:cstheme="minorHAnsi"/>
        </w:rPr>
      </w:pPr>
      <w:r>
        <w:rPr>
          <w:rFonts w:cstheme="minorHAnsi"/>
        </w:rPr>
        <w:t>Earthbending Skills:</w:t>
      </w:r>
    </w:p>
    <w:p w:rsidR="00637059" w:rsidRDefault="00637059" w:rsidP="004610C3">
      <w:pPr>
        <w:pStyle w:val="ListParagraph"/>
        <w:numPr>
          <w:ilvl w:val="0"/>
          <w:numId w:val="2"/>
        </w:numPr>
        <w:spacing w:line="360" w:lineRule="auto"/>
        <w:rPr>
          <w:rFonts w:cs="Calibri"/>
        </w:rPr>
      </w:pPr>
      <w:r>
        <w:rPr>
          <w:rFonts w:cs="Calibri"/>
        </w:rPr>
        <w:t>Mud in the Blood (1): Preparation. Heal 1 life.</w:t>
      </w:r>
    </w:p>
    <w:p w:rsidR="00637059" w:rsidRPr="00AE259E" w:rsidRDefault="00637059" w:rsidP="004610C3">
      <w:pPr>
        <w:pStyle w:val="ListParagraph"/>
        <w:numPr>
          <w:ilvl w:val="0"/>
          <w:numId w:val="2"/>
        </w:numPr>
        <w:spacing w:line="360" w:lineRule="auto"/>
        <w:rPr>
          <w:rFonts w:cs="Calibri"/>
        </w:rPr>
      </w:pPr>
      <w:r>
        <w:rPr>
          <w:rFonts w:cs="Calibri"/>
        </w:rPr>
        <w:t>Harden (2)</w:t>
      </w:r>
      <w:r w:rsidRPr="00AE259E">
        <w:rPr>
          <w:rFonts w:cs="Calibri"/>
        </w:rPr>
        <w:t>:</w:t>
      </w:r>
      <w:r>
        <w:rPr>
          <w:rFonts w:cs="Calibri"/>
        </w:rPr>
        <w:t xml:space="preserve"> Preparation. Increase the value of your defense dice by 1.</w:t>
      </w:r>
    </w:p>
    <w:p w:rsidR="00637059" w:rsidRPr="00AE259E" w:rsidRDefault="00637059" w:rsidP="004610C3">
      <w:pPr>
        <w:pStyle w:val="ListParagraph"/>
        <w:numPr>
          <w:ilvl w:val="0"/>
          <w:numId w:val="2"/>
        </w:numPr>
        <w:spacing w:line="360" w:lineRule="auto"/>
        <w:rPr>
          <w:rFonts w:cs="Calibri"/>
        </w:rPr>
      </w:pPr>
      <w:r>
        <w:rPr>
          <w:rFonts w:cs="Calibri"/>
        </w:rPr>
        <w:t>Earthen Shield (2)</w:t>
      </w:r>
      <w:r w:rsidRPr="00AE259E">
        <w:rPr>
          <w:rFonts w:cs="Calibri"/>
        </w:rPr>
        <w:t xml:space="preserve">: </w:t>
      </w:r>
      <w:r>
        <w:rPr>
          <w:rFonts w:cs="Calibri"/>
        </w:rPr>
        <w:t>Preparation. Add a die that is lower than your set magnitude by at least 2 to your defense.</w:t>
      </w:r>
    </w:p>
    <w:p w:rsidR="00637059" w:rsidRDefault="00637059" w:rsidP="004610C3">
      <w:pPr>
        <w:pStyle w:val="ListParagraph"/>
        <w:numPr>
          <w:ilvl w:val="0"/>
          <w:numId w:val="2"/>
        </w:numPr>
        <w:spacing w:line="360" w:lineRule="auto"/>
        <w:rPr>
          <w:rFonts w:cs="Calibri"/>
        </w:rPr>
      </w:pPr>
      <w:r>
        <w:rPr>
          <w:rFonts w:cs="Calibri"/>
        </w:rPr>
        <w:t>Feint (4)</w:t>
      </w:r>
      <w:r w:rsidRPr="00AE259E">
        <w:rPr>
          <w:rFonts w:cs="Calibri"/>
        </w:rPr>
        <w:t xml:space="preserve">: </w:t>
      </w:r>
      <w:r>
        <w:rPr>
          <w:rFonts w:cs="Calibri"/>
        </w:rPr>
        <w:t>Bending Art. You may move one die in your set from attack to defense or vice versa.</w:t>
      </w:r>
    </w:p>
    <w:p w:rsidR="00637059" w:rsidRPr="00AE259E" w:rsidRDefault="00637059" w:rsidP="004610C3">
      <w:pPr>
        <w:pStyle w:val="ListParagraph"/>
        <w:numPr>
          <w:ilvl w:val="0"/>
          <w:numId w:val="2"/>
        </w:numPr>
        <w:spacing w:line="360" w:lineRule="auto"/>
        <w:rPr>
          <w:rFonts w:cs="Calibri"/>
        </w:rPr>
      </w:pPr>
      <w:r>
        <w:rPr>
          <w:rFonts w:cs="Calibri"/>
        </w:rPr>
        <w:t>Drawing Defense(4)</w:t>
      </w:r>
      <w:r w:rsidRPr="00AE259E">
        <w:rPr>
          <w:rFonts w:cs="Calibri"/>
        </w:rPr>
        <w:t xml:space="preserve">: </w:t>
      </w:r>
      <w:r>
        <w:rPr>
          <w:rFonts w:cs="Calibri"/>
        </w:rPr>
        <w:t xml:space="preserve">Bending Art. You may remove die from your opponent’s set until the set matches your </w:t>
      </w:r>
      <w:r w:rsidRPr="00696A43">
        <w:rPr>
          <w:rFonts w:cs="Calibri"/>
          <w:i/>
        </w:rPr>
        <w:t>set’s size.</w:t>
      </w:r>
    </w:p>
    <w:p w:rsidR="00637059" w:rsidRPr="00AE259E" w:rsidRDefault="00637059" w:rsidP="004610C3">
      <w:pPr>
        <w:pStyle w:val="ListParagraph"/>
        <w:numPr>
          <w:ilvl w:val="0"/>
          <w:numId w:val="2"/>
        </w:numPr>
        <w:spacing w:line="360" w:lineRule="auto"/>
        <w:rPr>
          <w:rFonts w:cs="Calibri"/>
        </w:rPr>
      </w:pPr>
      <w:r>
        <w:rPr>
          <w:rFonts w:cs="Calibri"/>
        </w:rPr>
        <w:t>Superior Defense (6)</w:t>
      </w:r>
      <w:r w:rsidRPr="00AE259E">
        <w:rPr>
          <w:rFonts w:cs="Calibri"/>
        </w:rPr>
        <w:t xml:space="preserve">: </w:t>
      </w:r>
      <w:r>
        <w:rPr>
          <w:rFonts w:cs="Calibri"/>
        </w:rPr>
        <w:t>Bending Art. If you have a higher defense magnitude than your opponent’s attack magnitude, they cannot deal you damage.</w:t>
      </w:r>
    </w:p>
    <w:p w:rsidR="00637059" w:rsidRPr="001934CF" w:rsidRDefault="00637059" w:rsidP="004610C3">
      <w:pPr>
        <w:pStyle w:val="ListParagraph"/>
        <w:numPr>
          <w:ilvl w:val="0"/>
          <w:numId w:val="2"/>
        </w:numPr>
        <w:spacing w:line="360" w:lineRule="auto"/>
        <w:rPr>
          <w:rFonts w:cs="Calibri"/>
        </w:rPr>
      </w:pPr>
      <w:r>
        <w:rPr>
          <w:rFonts w:cs="Calibri"/>
        </w:rPr>
        <w:t>Rock Prison (6)</w:t>
      </w:r>
      <w:r w:rsidRPr="00AE259E">
        <w:rPr>
          <w:rFonts w:cs="Calibri"/>
        </w:rPr>
        <w:t>:</w:t>
      </w:r>
      <w:r>
        <w:rPr>
          <w:rFonts w:cs="Calibri"/>
        </w:rPr>
        <w:t xml:space="preserve"> Channel</w:t>
      </w:r>
      <w:r w:rsidRPr="00696A43">
        <w:rPr>
          <w:rFonts w:cs="Calibri"/>
        </w:rPr>
        <w:t>. Done at the start of pooling. Your opponent’s chi is reduced by 20.</w:t>
      </w:r>
    </w:p>
    <w:p w:rsidR="00637059" w:rsidRPr="00570AAE" w:rsidRDefault="00637059" w:rsidP="00637059">
      <w:pPr>
        <w:spacing w:line="240" w:lineRule="auto"/>
        <w:rPr>
          <w:rFonts w:cstheme="minorHAnsi"/>
          <w:b/>
        </w:rPr>
      </w:pPr>
      <w:r w:rsidRPr="00570AAE">
        <w:rPr>
          <w:rFonts w:cstheme="minorHAnsi"/>
          <w:b/>
        </w:rPr>
        <w:t>Firebender</w:t>
      </w:r>
    </w:p>
    <w:p w:rsidR="00637059" w:rsidRDefault="00637059" w:rsidP="00637059">
      <w:pPr>
        <w:spacing w:line="240" w:lineRule="auto"/>
        <w:rPr>
          <w:rFonts w:cstheme="minorHAnsi"/>
        </w:rPr>
      </w:pPr>
      <w:r>
        <w:rPr>
          <w:rFonts w:cstheme="minorHAnsi"/>
        </w:rPr>
        <w:t>Main Statistic: Strength</w:t>
      </w:r>
    </w:p>
    <w:p w:rsidR="00637059" w:rsidRDefault="00637059" w:rsidP="00637059">
      <w:pPr>
        <w:spacing w:line="240" w:lineRule="auto"/>
        <w:rPr>
          <w:rFonts w:cstheme="minorHAnsi"/>
        </w:rPr>
      </w:pPr>
      <w:r>
        <w:rPr>
          <w:rFonts w:cstheme="minorHAnsi"/>
        </w:rPr>
        <w:t>Firebending Styles: Style 1 (Military/Offense), Style 2 (Circus/Dexterous), Style 3 (Spirit Guides/Protected)</w:t>
      </w:r>
    </w:p>
    <w:p w:rsidR="00637059" w:rsidRDefault="00637059" w:rsidP="00637059">
      <w:pPr>
        <w:spacing w:line="240" w:lineRule="auto"/>
        <w:rPr>
          <w:rFonts w:cstheme="minorHAnsi"/>
        </w:rPr>
      </w:pPr>
      <w:r>
        <w:rPr>
          <w:rFonts w:cstheme="minorHAnsi"/>
        </w:rPr>
        <w:t>Creating a Firebender:</w:t>
      </w:r>
    </w:p>
    <w:p w:rsidR="00637059" w:rsidRDefault="00637059" w:rsidP="004610C3">
      <w:pPr>
        <w:pStyle w:val="ListParagraph"/>
        <w:numPr>
          <w:ilvl w:val="0"/>
          <w:numId w:val="12"/>
        </w:numPr>
        <w:spacing w:line="240" w:lineRule="auto"/>
        <w:rPr>
          <w:rFonts w:cstheme="minorHAnsi"/>
        </w:rPr>
      </w:pPr>
      <w:r>
        <w:rPr>
          <w:rFonts w:cstheme="minorHAnsi"/>
        </w:rPr>
        <w:lastRenderedPageBreak/>
        <w:t>During character creation Strength must be your highest statistic.</w:t>
      </w:r>
    </w:p>
    <w:p w:rsidR="00637059" w:rsidRDefault="00637059" w:rsidP="004610C3">
      <w:pPr>
        <w:pStyle w:val="ListParagraph"/>
        <w:numPr>
          <w:ilvl w:val="0"/>
          <w:numId w:val="12"/>
        </w:numPr>
        <w:spacing w:line="240" w:lineRule="auto"/>
        <w:rPr>
          <w:rFonts w:cstheme="minorHAnsi"/>
        </w:rPr>
      </w:pPr>
      <w:r>
        <w:rPr>
          <w:rFonts w:cstheme="minorHAnsi"/>
        </w:rPr>
        <w:t>Choose one of the three firebending styles.</w:t>
      </w:r>
    </w:p>
    <w:p w:rsidR="00637059" w:rsidRDefault="00637059" w:rsidP="00637059">
      <w:pPr>
        <w:spacing w:line="240" w:lineRule="auto"/>
        <w:rPr>
          <w:rFonts w:cstheme="minorHAnsi"/>
        </w:rPr>
      </w:pPr>
      <w:r>
        <w:rPr>
          <w:rFonts w:cstheme="minorHAnsi"/>
        </w:rPr>
        <w:t>Style Features:</w:t>
      </w:r>
    </w:p>
    <w:tbl>
      <w:tblPr>
        <w:tblStyle w:val="LightList-Accent5"/>
        <w:tblW w:w="0" w:type="auto"/>
        <w:tblLook w:val="04A0" w:firstRow="1" w:lastRow="0" w:firstColumn="1" w:lastColumn="0" w:noHBand="0" w:noVBand="1"/>
      </w:tblPr>
      <w:tblGrid>
        <w:gridCol w:w="2628"/>
        <w:gridCol w:w="6948"/>
      </w:tblGrid>
      <w:tr w:rsidR="00637059" w:rsidTr="0076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Style</w:t>
            </w:r>
          </w:p>
        </w:tc>
        <w:tc>
          <w:tcPr>
            <w:tcW w:w="6948" w:type="dxa"/>
          </w:tcPr>
          <w:p w:rsidR="00637059" w:rsidRDefault="00637059" w:rsidP="00767A9D">
            <w:pPr>
              <w:spacing w:line="240" w:lineRule="auto"/>
              <w:cnfStyle w:val="100000000000" w:firstRow="1" w:lastRow="0" w:firstColumn="0" w:lastColumn="0" w:oddVBand="0" w:evenVBand="0" w:oddHBand="0" w:evenHBand="0" w:firstRowFirstColumn="0" w:firstRowLastColumn="0" w:lastRowFirstColumn="0" w:lastRowLastColumn="0"/>
              <w:rPr>
                <w:rFonts w:cs="Calibri"/>
              </w:rPr>
            </w:pPr>
            <w:r>
              <w:rPr>
                <w:rFonts w:cs="Calibri"/>
              </w:rPr>
              <w:t>Benefit</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Military Firebending</w:t>
            </w:r>
          </w:p>
        </w:tc>
        <w:tc>
          <w:tcPr>
            <w:tcW w:w="694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Pr>
                <w:rFonts w:cs="Calibri"/>
                <w:color w:val="000000"/>
              </w:rPr>
              <w:t>Your max chi is increased by 10.</w:t>
            </w:r>
          </w:p>
        </w:tc>
      </w:tr>
      <w:tr w:rsidR="00637059" w:rsidTr="00767A9D">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Circus Firebending</w:t>
            </w:r>
          </w:p>
        </w:tc>
        <w:tc>
          <w:tcPr>
            <w:tcW w:w="6948" w:type="dxa"/>
          </w:tcPr>
          <w:p w:rsidR="00637059" w:rsidRDefault="00637059" w:rsidP="00767A9D">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Pr>
                <w:rFonts w:cstheme="minorHAnsi"/>
              </w:rPr>
              <w:t>During the pooling phase your opponent first reveals the die tier he is choosing then you choose a die tier. If you select a die tier smaller than your opponent’s die tier you will gain plus 2 die to your dice pool. If you select the same die tier as your opponent’s die tier you will gain plus 1 die to your dice pool.</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Spirit Guide Firebending</w:t>
            </w:r>
          </w:p>
        </w:tc>
        <w:tc>
          <w:tcPr>
            <w:tcW w:w="694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Pr>
                <w:rFonts w:cs="Calibri"/>
                <w:color w:val="000000"/>
              </w:rPr>
              <w:t xml:space="preserve">During rolling phase you may make </w:t>
            </w:r>
            <w:r w:rsidRPr="0015410E">
              <w:rPr>
                <w:rFonts w:cs="Calibri"/>
                <w:color w:val="000000"/>
              </w:rPr>
              <w:t xml:space="preserve">a set out of your </w:t>
            </w:r>
            <w:r>
              <w:rPr>
                <w:rFonts w:cs="Calibri"/>
                <w:color w:val="000000"/>
              </w:rPr>
              <w:t xml:space="preserve">highest and lowest dice values </w:t>
            </w:r>
            <w:r w:rsidRPr="0015410E">
              <w:rPr>
                <w:rFonts w:cs="Calibri"/>
                <w:i/>
                <w:color w:val="000000"/>
              </w:rPr>
              <w:t>(these do not need to match)</w:t>
            </w:r>
            <w:r>
              <w:rPr>
                <w:rFonts w:cs="Calibri"/>
                <w:color w:val="000000"/>
              </w:rPr>
              <w:t>.</w:t>
            </w:r>
          </w:p>
        </w:tc>
      </w:tr>
    </w:tbl>
    <w:p w:rsidR="00637059" w:rsidRPr="001934CF" w:rsidRDefault="00637059" w:rsidP="00637059">
      <w:pPr>
        <w:spacing w:line="240" w:lineRule="auto"/>
        <w:rPr>
          <w:rFonts w:cstheme="minorHAnsi"/>
        </w:rPr>
      </w:pPr>
    </w:p>
    <w:p w:rsidR="00637059" w:rsidRDefault="00637059" w:rsidP="00637059">
      <w:pPr>
        <w:spacing w:line="240" w:lineRule="auto"/>
        <w:rPr>
          <w:rFonts w:cstheme="minorHAnsi"/>
        </w:rPr>
      </w:pPr>
      <w:r>
        <w:rPr>
          <w:rFonts w:cstheme="minorHAnsi"/>
        </w:rPr>
        <w:t>Firebending Skills:</w:t>
      </w:r>
    </w:p>
    <w:p w:rsidR="00637059" w:rsidRPr="00B11E99" w:rsidRDefault="00637059" w:rsidP="004610C3">
      <w:pPr>
        <w:pStyle w:val="ListParagraph"/>
        <w:numPr>
          <w:ilvl w:val="0"/>
          <w:numId w:val="2"/>
        </w:numPr>
        <w:spacing w:line="360" w:lineRule="auto"/>
        <w:rPr>
          <w:rFonts w:cs="Calibri"/>
        </w:rPr>
      </w:pPr>
      <w:r>
        <w:rPr>
          <w:rFonts w:cs="Calibri"/>
        </w:rPr>
        <w:t>Sear Wound (1): Preparation. Heal 1 life.</w:t>
      </w:r>
    </w:p>
    <w:p w:rsidR="00637059" w:rsidRDefault="00637059" w:rsidP="004610C3">
      <w:pPr>
        <w:pStyle w:val="ListParagraph"/>
        <w:numPr>
          <w:ilvl w:val="0"/>
          <w:numId w:val="2"/>
        </w:numPr>
        <w:spacing w:line="360" w:lineRule="auto"/>
        <w:rPr>
          <w:rFonts w:cs="Calibri"/>
        </w:rPr>
      </w:pPr>
      <w:r>
        <w:rPr>
          <w:rFonts w:cs="Calibri"/>
          <w:color w:val="000000"/>
        </w:rPr>
        <w:t>Ignite (2)</w:t>
      </w:r>
      <w:r w:rsidRPr="00156790">
        <w:rPr>
          <w:rFonts w:cs="Calibri"/>
          <w:color w:val="000000"/>
        </w:rPr>
        <w:t xml:space="preserve">: </w:t>
      </w:r>
      <w:r>
        <w:rPr>
          <w:rFonts w:cs="Calibri"/>
        </w:rPr>
        <w:t>Channel. Add one die to your pool of the same dice tier.</w:t>
      </w:r>
    </w:p>
    <w:p w:rsidR="00637059" w:rsidRPr="00554077" w:rsidRDefault="00637059" w:rsidP="004610C3">
      <w:pPr>
        <w:pStyle w:val="ListParagraph"/>
        <w:numPr>
          <w:ilvl w:val="0"/>
          <w:numId w:val="2"/>
        </w:numPr>
        <w:spacing w:line="360" w:lineRule="auto"/>
        <w:rPr>
          <w:rFonts w:cs="Calibri"/>
        </w:rPr>
      </w:pPr>
      <w:r>
        <w:rPr>
          <w:rFonts w:cs="Calibri"/>
          <w:color w:val="000000"/>
        </w:rPr>
        <w:t>Wildfire (2)</w:t>
      </w:r>
      <w:r w:rsidRPr="00156790">
        <w:rPr>
          <w:rFonts w:cs="Calibri"/>
          <w:color w:val="000000"/>
        </w:rPr>
        <w:t xml:space="preserve">: </w:t>
      </w:r>
      <w:r>
        <w:rPr>
          <w:rFonts w:cs="Calibri"/>
        </w:rPr>
        <w:t>Preparation.</w:t>
      </w:r>
      <w:r w:rsidRPr="00D47596">
        <w:rPr>
          <w:rFonts w:cs="Calibri"/>
        </w:rPr>
        <w:t xml:space="preserve"> </w:t>
      </w:r>
      <w:r>
        <w:rPr>
          <w:rFonts w:cs="Calibri"/>
        </w:rPr>
        <w:t>Increase the value of your attack dice by 1.</w:t>
      </w:r>
    </w:p>
    <w:p w:rsidR="00637059" w:rsidRPr="00AE259E" w:rsidRDefault="00637059" w:rsidP="004610C3">
      <w:pPr>
        <w:pStyle w:val="ListParagraph"/>
        <w:numPr>
          <w:ilvl w:val="0"/>
          <w:numId w:val="2"/>
        </w:numPr>
        <w:spacing w:line="360" w:lineRule="auto"/>
        <w:rPr>
          <w:rFonts w:cs="Calibri"/>
        </w:rPr>
      </w:pPr>
      <w:r>
        <w:rPr>
          <w:rFonts w:cs="Calibri"/>
          <w:color w:val="000000"/>
        </w:rPr>
        <w:t>Leaping Flames (4)</w:t>
      </w:r>
      <w:r w:rsidRPr="00156790">
        <w:rPr>
          <w:rFonts w:cs="Calibri"/>
          <w:color w:val="000000"/>
        </w:rPr>
        <w:t xml:space="preserve">: </w:t>
      </w:r>
      <w:r>
        <w:rPr>
          <w:rFonts w:cs="Calibri"/>
        </w:rPr>
        <w:t xml:space="preserve">Preparation. You may </w:t>
      </w:r>
      <w:r>
        <w:rPr>
          <w:rFonts w:cs="Calibri"/>
          <w:i/>
        </w:rPr>
        <w:t>squash</w:t>
      </w:r>
      <w:r>
        <w:rPr>
          <w:rFonts w:cs="Calibri"/>
        </w:rPr>
        <w:t xml:space="preserve"> you set this turn.</w:t>
      </w:r>
    </w:p>
    <w:p w:rsidR="00637059" w:rsidRPr="00AE259E" w:rsidRDefault="00637059" w:rsidP="004610C3">
      <w:pPr>
        <w:pStyle w:val="ListParagraph"/>
        <w:numPr>
          <w:ilvl w:val="0"/>
          <w:numId w:val="2"/>
        </w:numPr>
        <w:spacing w:line="360" w:lineRule="auto"/>
        <w:rPr>
          <w:rFonts w:cs="Calibri"/>
        </w:rPr>
      </w:pPr>
      <w:r>
        <w:rPr>
          <w:rFonts w:cs="Calibri"/>
          <w:color w:val="000000"/>
        </w:rPr>
        <w:t>Pyroclasm (4)</w:t>
      </w:r>
      <w:r w:rsidRPr="00156790">
        <w:rPr>
          <w:rFonts w:cs="Calibri"/>
          <w:color w:val="000000"/>
        </w:rPr>
        <w:t xml:space="preserve">: </w:t>
      </w:r>
      <w:r>
        <w:rPr>
          <w:rFonts w:cs="Calibri"/>
        </w:rPr>
        <w:t>Bending Art. Roll d12, and then roll a d8. If the d8 shows 3-8 add the d12</w:t>
      </w:r>
      <w:r w:rsidRPr="00AE259E">
        <w:rPr>
          <w:rFonts w:cs="Calibri"/>
        </w:rPr>
        <w:t xml:space="preserve">'s </w:t>
      </w:r>
      <w:r>
        <w:rPr>
          <w:rFonts w:cs="Calibri"/>
        </w:rPr>
        <w:t>value</w:t>
      </w:r>
      <w:r w:rsidRPr="00AE259E">
        <w:rPr>
          <w:rFonts w:cs="Calibri"/>
        </w:rPr>
        <w:t xml:space="preserve"> to 2 of your set dice.</w:t>
      </w:r>
      <w:r>
        <w:rPr>
          <w:rFonts w:cs="Calibri"/>
        </w:rPr>
        <w:t xml:space="preserve"> If the d8 shows 1-2 add the d12</w:t>
      </w:r>
      <w:r w:rsidRPr="00AE259E">
        <w:rPr>
          <w:rFonts w:cs="Calibri"/>
        </w:rPr>
        <w:t xml:space="preserve">'s </w:t>
      </w:r>
      <w:r>
        <w:rPr>
          <w:rFonts w:cs="Calibri"/>
        </w:rPr>
        <w:t>value</w:t>
      </w:r>
      <w:r w:rsidRPr="00AE259E">
        <w:rPr>
          <w:rFonts w:cs="Calibri"/>
        </w:rPr>
        <w:t xml:space="preserve"> to 2 of your opponents dice.</w:t>
      </w:r>
    </w:p>
    <w:p w:rsidR="00637059" w:rsidRPr="00AE259E" w:rsidRDefault="00637059" w:rsidP="004610C3">
      <w:pPr>
        <w:pStyle w:val="ListParagraph"/>
        <w:numPr>
          <w:ilvl w:val="0"/>
          <w:numId w:val="2"/>
        </w:numPr>
        <w:spacing w:line="360" w:lineRule="auto"/>
        <w:rPr>
          <w:rFonts w:cs="Calibri"/>
        </w:rPr>
      </w:pPr>
      <w:r>
        <w:rPr>
          <w:rFonts w:cs="Calibri"/>
          <w:color w:val="000000"/>
        </w:rPr>
        <w:t>Molten Fury (6)</w:t>
      </w:r>
      <w:r w:rsidRPr="00156790">
        <w:rPr>
          <w:rFonts w:cs="Calibri"/>
          <w:color w:val="000000"/>
        </w:rPr>
        <w:t xml:space="preserve">: </w:t>
      </w:r>
      <w:r>
        <w:rPr>
          <w:rFonts w:cs="Calibri"/>
        </w:rPr>
        <w:t>Bending Art. I</w:t>
      </w:r>
      <w:r w:rsidRPr="00AE259E">
        <w:rPr>
          <w:rFonts w:cs="Calibri"/>
        </w:rPr>
        <w:t>f you</w:t>
      </w:r>
      <w:r>
        <w:rPr>
          <w:rFonts w:cs="Calibri"/>
        </w:rPr>
        <w:t>r</w:t>
      </w:r>
      <w:r w:rsidRPr="00AE259E">
        <w:rPr>
          <w:rFonts w:cs="Calibri"/>
        </w:rPr>
        <w:t xml:space="preserve"> attack magnitude is higher than your o</w:t>
      </w:r>
      <w:r>
        <w:rPr>
          <w:rFonts w:cs="Calibri"/>
        </w:rPr>
        <w:t>pponents defense magnitude, lower their defense total to 0.</w:t>
      </w:r>
    </w:p>
    <w:p w:rsidR="00637059" w:rsidRPr="001934CF" w:rsidRDefault="00637059" w:rsidP="004610C3">
      <w:pPr>
        <w:pStyle w:val="ListParagraph"/>
        <w:numPr>
          <w:ilvl w:val="0"/>
          <w:numId w:val="2"/>
        </w:numPr>
        <w:spacing w:line="360" w:lineRule="auto"/>
        <w:rPr>
          <w:rFonts w:cs="Calibri"/>
        </w:rPr>
      </w:pPr>
      <w:r>
        <w:rPr>
          <w:rFonts w:cs="Calibri"/>
          <w:color w:val="000000"/>
        </w:rPr>
        <w:t>Dragonflame(6)</w:t>
      </w:r>
      <w:r w:rsidRPr="00156790">
        <w:rPr>
          <w:rFonts w:cs="Calibri"/>
          <w:color w:val="000000"/>
        </w:rPr>
        <w:t xml:space="preserve">: </w:t>
      </w:r>
      <w:r>
        <w:rPr>
          <w:rFonts w:cs="Calibri"/>
        </w:rPr>
        <w:t>Bending Art. This turn if you gained action points you may also deal that much damage to target opponent.</w:t>
      </w:r>
    </w:p>
    <w:p w:rsidR="00637059" w:rsidRPr="00CD32DC" w:rsidRDefault="00637059" w:rsidP="00637059">
      <w:pPr>
        <w:spacing w:line="240" w:lineRule="auto"/>
        <w:rPr>
          <w:rFonts w:cstheme="minorHAnsi"/>
          <w:b/>
        </w:rPr>
      </w:pPr>
      <w:r w:rsidRPr="00CD32DC">
        <w:rPr>
          <w:rFonts w:cstheme="minorHAnsi"/>
          <w:b/>
        </w:rPr>
        <w:t>Waterbender</w:t>
      </w:r>
    </w:p>
    <w:p w:rsidR="00637059" w:rsidRPr="002A0939" w:rsidRDefault="00637059" w:rsidP="00637059">
      <w:pPr>
        <w:spacing w:line="240" w:lineRule="auto"/>
        <w:rPr>
          <w:rFonts w:cstheme="minorHAnsi"/>
        </w:rPr>
      </w:pPr>
      <w:r w:rsidRPr="002A0939">
        <w:rPr>
          <w:rFonts w:cstheme="minorHAnsi"/>
        </w:rPr>
        <w:t>Main Statistic: Wisdom</w:t>
      </w:r>
    </w:p>
    <w:p w:rsidR="00637059" w:rsidRDefault="00637059" w:rsidP="00637059">
      <w:pPr>
        <w:spacing w:line="240" w:lineRule="auto"/>
        <w:rPr>
          <w:rFonts w:cstheme="minorHAnsi"/>
        </w:rPr>
      </w:pPr>
      <w:r>
        <w:rPr>
          <w:rFonts w:cstheme="minorHAnsi"/>
        </w:rPr>
        <w:t>Waterbend</w:t>
      </w:r>
      <w:r w:rsidR="00100754">
        <w:rPr>
          <w:rFonts w:cstheme="minorHAnsi"/>
        </w:rPr>
        <w:t>ing Styles</w:t>
      </w:r>
      <w:r w:rsidRPr="002A0939">
        <w:rPr>
          <w:rFonts w:cstheme="minorHAnsi"/>
        </w:rPr>
        <w:t>: Style 1</w:t>
      </w:r>
      <w:r>
        <w:rPr>
          <w:rFonts w:cstheme="minorHAnsi"/>
        </w:rPr>
        <w:t xml:space="preserve"> (Northern/Defense)</w:t>
      </w:r>
      <w:r w:rsidRPr="002A0939">
        <w:rPr>
          <w:rFonts w:cstheme="minorHAnsi"/>
        </w:rPr>
        <w:t>, Style 2</w:t>
      </w:r>
      <w:r>
        <w:rPr>
          <w:rFonts w:cstheme="minorHAnsi"/>
        </w:rPr>
        <w:t xml:space="preserve"> (Southern/Offense), Style 3 (Swamp/Accurate)</w:t>
      </w:r>
    </w:p>
    <w:p w:rsidR="00637059" w:rsidRPr="002A0939" w:rsidRDefault="00637059" w:rsidP="00637059">
      <w:pPr>
        <w:spacing w:line="240" w:lineRule="auto"/>
        <w:rPr>
          <w:rFonts w:cstheme="minorHAnsi"/>
        </w:rPr>
      </w:pPr>
      <w:r w:rsidRPr="002A0939">
        <w:rPr>
          <w:rFonts w:cstheme="minorHAnsi"/>
        </w:rPr>
        <w:t>Creating a Waterbender:</w:t>
      </w:r>
    </w:p>
    <w:p w:rsidR="00637059" w:rsidRPr="002A0939" w:rsidRDefault="00637059" w:rsidP="004610C3">
      <w:pPr>
        <w:pStyle w:val="ListParagraph"/>
        <w:numPr>
          <w:ilvl w:val="0"/>
          <w:numId w:val="9"/>
        </w:numPr>
        <w:spacing w:line="240" w:lineRule="auto"/>
        <w:rPr>
          <w:rFonts w:cstheme="minorHAnsi"/>
        </w:rPr>
      </w:pPr>
      <w:r w:rsidRPr="002A0939">
        <w:rPr>
          <w:rFonts w:cstheme="minorHAnsi"/>
        </w:rPr>
        <w:t>During character creation Wisdom must be your highest statistic.</w:t>
      </w:r>
    </w:p>
    <w:p w:rsidR="00637059" w:rsidRPr="002A0939" w:rsidRDefault="00637059" w:rsidP="004610C3">
      <w:pPr>
        <w:pStyle w:val="ListParagraph"/>
        <w:numPr>
          <w:ilvl w:val="0"/>
          <w:numId w:val="9"/>
        </w:numPr>
        <w:spacing w:line="240" w:lineRule="auto"/>
        <w:rPr>
          <w:rFonts w:cstheme="minorHAnsi"/>
        </w:rPr>
      </w:pPr>
      <w:r w:rsidRPr="002A0939">
        <w:rPr>
          <w:rFonts w:cstheme="minorHAnsi"/>
        </w:rPr>
        <w:t xml:space="preserve">Choose one of the </w:t>
      </w:r>
      <w:r>
        <w:rPr>
          <w:rFonts w:cstheme="minorHAnsi"/>
        </w:rPr>
        <w:t>3 waterbending styles.</w:t>
      </w:r>
    </w:p>
    <w:p w:rsidR="00637059" w:rsidRPr="002A0939" w:rsidRDefault="00637059" w:rsidP="00637059">
      <w:pPr>
        <w:spacing w:line="240" w:lineRule="auto"/>
        <w:rPr>
          <w:rFonts w:cstheme="minorHAnsi"/>
        </w:rPr>
      </w:pPr>
      <w:r>
        <w:rPr>
          <w:rFonts w:cstheme="minorHAnsi"/>
        </w:rPr>
        <w:t>Style</w:t>
      </w:r>
      <w:r w:rsidRPr="002A0939">
        <w:rPr>
          <w:rFonts w:cstheme="minorHAnsi"/>
        </w:rPr>
        <w:t xml:space="preserve"> Features:</w:t>
      </w:r>
    </w:p>
    <w:tbl>
      <w:tblPr>
        <w:tblStyle w:val="LightList-Accent5"/>
        <w:tblW w:w="0" w:type="auto"/>
        <w:tblLook w:val="04A0" w:firstRow="1" w:lastRow="0" w:firstColumn="1" w:lastColumn="0" w:noHBand="0" w:noVBand="1"/>
      </w:tblPr>
      <w:tblGrid>
        <w:gridCol w:w="2628"/>
        <w:gridCol w:w="6948"/>
      </w:tblGrid>
      <w:tr w:rsidR="00637059" w:rsidTr="0076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lastRenderedPageBreak/>
              <w:t>Style</w:t>
            </w:r>
          </w:p>
        </w:tc>
        <w:tc>
          <w:tcPr>
            <w:tcW w:w="6948" w:type="dxa"/>
          </w:tcPr>
          <w:p w:rsidR="00637059" w:rsidRDefault="00637059" w:rsidP="00767A9D">
            <w:pPr>
              <w:spacing w:line="240" w:lineRule="auto"/>
              <w:cnfStyle w:val="100000000000" w:firstRow="1" w:lastRow="0" w:firstColumn="0" w:lastColumn="0" w:oddVBand="0" w:evenVBand="0" w:oddHBand="0" w:evenHBand="0" w:firstRowFirstColumn="0" w:firstRowLastColumn="0" w:lastRowFirstColumn="0" w:lastRowLastColumn="0"/>
              <w:rPr>
                <w:rFonts w:cs="Calibri"/>
              </w:rPr>
            </w:pPr>
            <w:r>
              <w:rPr>
                <w:rFonts w:cs="Calibri"/>
              </w:rPr>
              <w:t>Benefit</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Northern Waterbending</w:t>
            </w:r>
          </w:p>
        </w:tc>
        <w:tc>
          <w:tcPr>
            <w:tcW w:w="694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sidRPr="002A0939">
              <w:rPr>
                <w:rFonts w:cstheme="minorHAnsi"/>
                <w:color w:val="000000"/>
              </w:rPr>
              <w:t xml:space="preserve">If during the rolling phase waterbenders have selected d8’s, they will choose 2/3 of their pool to keep </w:t>
            </w:r>
            <w:r w:rsidRPr="00CC33B8">
              <w:rPr>
                <w:rFonts w:cstheme="minorHAnsi"/>
                <w:i/>
                <w:color w:val="000000"/>
              </w:rPr>
              <w:t>(rounding up)</w:t>
            </w:r>
            <w:r w:rsidRPr="00CC33B8">
              <w:rPr>
                <w:rFonts w:cstheme="minorHAnsi"/>
                <w:color w:val="000000"/>
              </w:rPr>
              <w:t xml:space="preserve">, </w:t>
            </w:r>
            <w:r w:rsidRPr="002A0939">
              <w:rPr>
                <w:rFonts w:cstheme="minorHAnsi"/>
                <w:color w:val="000000"/>
              </w:rPr>
              <w:t>then re-roll the remaining dice. This will be their dice pool.</w:t>
            </w:r>
          </w:p>
        </w:tc>
      </w:tr>
      <w:tr w:rsidR="00637059" w:rsidTr="00767A9D">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Southern Waterbending</w:t>
            </w:r>
          </w:p>
        </w:tc>
        <w:tc>
          <w:tcPr>
            <w:tcW w:w="6948" w:type="dxa"/>
          </w:tcPr>
          <w:p w:rsidR="00637059" w:rsidRDefault="00637059" w:rsidP="00767A9D">
            <w:pPr>
              <w:spacing w:line="240" w:lineRule="auto"/>
              <w:cnfStyle w:val="000000000000" w:firstRow="0" w:lastRow="0" w:firstColumn="0" w:lastColumn="0" w:oddVBand="0" w:evenVBand="0" w:oddHBand="0" w:evenHBand="0" w:firstRowFirstColumn="0" w:firstRowLastColumn="0" w:lastRowFirstColumn="0" w:lastRowLastColumn="0"/>
              <w:rPr>
                <w:rFonts w:cs="Calibri"/>
              </w:rPr>
            </w:pPr>
            <w:r w:rsidRPr="002A0939">
              <w:rPr>
                <w:rFonts w:cstheme="minorHAnsi"/>
                <w:color w:val="000000"/>
              </w:rPr>
              <w:t xml:space="preserve">If during the </w:t>
            </w:r>
            <w:r>
              <w:rPr>
                <w:rFonts w:cstheme="minorHAnsi"/>
                <w:color w:val="000000"/>
              </w:rPr>
              <w:t xml:space="preserve">shooting phase a style 2 waterbender has a set size equal to their opponent they will gain +2 action points in addition to any normally generated action points during the resolution phase. </w:t>
            </w:r>
            <w:r w:rsidRPr="00AE3417">
              <w:rPr>
                <w:rFonts w:cstheme="minorHAnsi"/>
                <w:b/>
                <w:color w:val="000000"/>
              </w:rPr>
              <w:t>E.g.</w:t>
            </w:r>
            <w:r>
              <w:rPr>
                <w:rFonts w:cstheme="minorHAnsi"/>
                <w:color w:val="000000"/>
              </w:rPr>
              <w:t xml:space="preserve"> A set of 3 4’s and a set of 3 2’s have the same set size so the style 2 waterbender will gain an extra +2 action points.</w:t>
            </w:r>
          </w:p>
        </w:tc>
      </w:tr>
      <w:tr w:rsidR="00637059" w:rsidTr="0076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637059" w:rsidRDefault="00637059" w:rsidP="00767A9D">
            <w:pPr>
              <w:spacing w:line="240" w:lineRule="auto"/>
              <w:rPr>
                <w:rFonts w:cs="Calibri"/>
              </w:rPr>
            </w:pPr>
            <w:r>
              <w:rPr>
                <w:rFonts w:cs="Calibri"/>
              </w:rPr>
              <w:t>Swamp Waterbending</w:t>
            </w:r>
          </w:p>
        </w:tc>
        <w:tc>
          <w:tcPr>
            <w:tcW w:w="6948" w:type="dxa"/>
          </w:tcPr>
          <w:p w:rsidR="00637059" w:rsidRDefault="00637059" w:rsidP="00767A9D">
            <w:pPr>
              <w:spacing w:line="240" w:lineRule="auto"/>
              <w:cnfStyle w:val="000000100000" w:firstRow="0" w:lastRow="0" w:firstColumn="0" w:lastColumn="0" w:oddVBand="0" w:evenVBand="0" w:oddHBand="1" w:evenHBand="0" w:firstRowFirstColumn="0" w:firstRowLastColumn="0" w:lastRowFirstColumn="0" w:lastRowLastColumn="0"/>
              <w:rPr>
                <w:rFonts w:cs="Calibri"/>
              </w:rPr>
            </w:pPr>
            <w:r>
              <w:rPr>
                <w:rFonts w:cstheme="minorHAnsi"/>
                <w:color w:val="000000"/>
              </w:rPr>
              <w:t xml:space="preserve">During the pooling you may </w:t>
            </w:r>
            <w:r w:rsidRPr="005F7D80">
              <w:rPr>
                <w:rFonts w:cstheme="minorHAnsi"/>
                <w:i/>
                <w:color w:val="000000"/>
              </w:rPr>
              <w:t>fuse</w:t>
            </w:r>
            <w:r>
              <w:rPr>
                <w:rFonts w:cstheme="minorHAnsi"/>
                <w:color w:val="000000"/>
              </w:rPr>
              <w:t xml:space="preserve"> once and </w:t>
            </w:r>
            <w:r w:rsidRPr="005F7D80">
              <w:rPr>
                <w:rFonts w:cstheme="minorHAnsi"/>
                <w:i/>
                <w:color w:val="000000"/>
              </w:rPr>
              <w:t>split</w:t>
            </w:r>
            <w:r>
              <w:rPr>
                <w:rFonts w:cstheme="minorHAnsi"/>
                <w:color w:val="000000"/>
              </w:rPr>
              <w:t xml:space="preserve"> once.</w:t>
            </w:r>
          </w:p>
        </w:tc>
      </w:tr>
    </w:tbl>
    <w:p w:rsidR="00637059" w:rsidRPr="001934CF" w:rsidRDefault="00637059" w:rsidP="00637059">
      <w:pPr>
        <w:spacing w:line="240" w:lineRule="auto"/>
        <w:rPr>
          <w:rFonts w:cstheme="minorHAnsi"/>
        </w:rPr>
      </w:pPr>
    </w:p>
    <w:p w:rsidR="00637059" w:rsidRDefault="00637059" w:rsidP="00637059">
      <w:pPr>
        <w:spacing w:line="240" w:lineRule="auto"/>
        <w:rPr>
          <w:rFonts w:cstheme="minorHAnsi"/>
        </w:rPr>
      </w:pPr>
      <w:r>
        <w:rPr>
          <w:rFonts w:cstheme="minorHAnsi"/>
        </w:rPr>
        <w:t>Waterbending Skills:</w:t>
      </w:r>
    </w:p>
    <w:p w:rsidR="00637059" w:rsidRPr="00B11E99" w:rsidRDefault="00637059" w:rsidP="004610C3">
      <w:pPr>
        <w:pStyle w:val="ListParagraph"/>
        <w:numPr>
          <w:ilvl w:val="0"/>
          <w:numId w:val="2"/>
        </w:numPr>
        <w:spacing w:line="360" w:lineRule="auto"/>
        <w:rPr>
          <w:rFonts w:cs="Calibri"/>
        </w:rPr>
      </w:pPr>
      <w:r>
        <w:rPr>
          <w:rFonts w:cs="Calibri"/>
        </w:rPr>
        <w:t>Clean Wounds (1): Preparation. Heal 1 life.</w:t>
      </w:r>
    </w:p>
    <w:p w:rsidR="00637059" w:rsidRPr="00AE259E" w:rsidRDefault="00637059" w:rsidP="004610C3">
      <w:pPr>
        <w:pStyle w:val="ListParagraph"/>
        <w:numPr>
          <w:ilvl w:val="0"/>
          <w:numId w:val="2"/>
        </w:numPr>
        <w:spacing w:line="360" w:lineRule="auto"/>
        <w:rPr>
          <w:rFonts w:cs="Calibri"/>
        </w:rPr>
      </w:pPr>
      <w:r>
        <w:rPr>
          <w:rFonts w:cs="Calibri"/>
          <w:color w:val="000000"/>
        </w:rPr>
        <w:t xml:space="preserve">Shifting Tide (2): </w:t>
      </w:r>
      <w:r>
        <w:rPr>
          <w:rFonts w:cs="Calibri"/>
        </w:rPr>
        <w:t>Preparation. Add a die that has a lower value than your set magnitude by at least 3 into your attack or defense.</w:t>
      </w:r>
    </w:p>
    <w:p w:rsidR="00637059" w:rsidRPr="00EF0EB7" w:rsidRDefault="00637059" w:rsidP="004610C3">
      <w:pPr>
        <w:pStyle w:val="ListParagraph"/>
        <w:numPr>
          <w:ilvl w:val="0"/>
          <w:numId w:val="2"/>
        </w:numPr>
        <w:spacing w:line="360" w:lineRule="auto"/>
        <w:rPr>
          <w:rFonts w:cs="Calibri"/>
        </w:rPr>
      </w:pPr>
      <w:r w:rsidRPr="00EF0EB7">
        <w:rPr>
          <w:rFonts w:cs="Calibri"/>
        </w:rPr>
        <w:t xml:space="preserve">Make Waves (2): </w:t>
      </w:r>
      <w:r>
        <w:rPr>
          <w:rFonts w:cs="Calibri"/>
        </w:rPr>
        <w:t>Preparation</w:t>
      </w:r>
      <w:r w:rsidRPr="00EF0EB7">
        <w:rPr>
          <w:rFonts w:cs="Calibri"/>
        </w:rPr>
        <w:t xml:space="preserve">. Increase your chi </w:t>
      </w:r>
      <w:r>
        <w:rPr>
          <w:rFonts w:cs="Calibri"/>
        </w:rPr>
        <w:t>by 10 until the start of next turn’s</w:t>
      </w:r>
      <w:r w:rsidRPr="00EF0EB7">
        <w:rPr>
          <w:rFonts w:cs="Calibri"/>
        </w:rPr>
        <w:t xml:space="preserve"> resolution phase, </w:t>
      </w:r>
      <w:r>
        <w:rPr>
          <w:rFonts w:cs="Calibri"/>
        </w:rPr>
        <w:t>next</w:t>
      </w:r>
      <w:r w:rsidRPr="00EF0EB7">
        <w:rPr>
          <w:rFonts w:cs="Calibri"/>
        </w:rPr>
        <w:t xml:space="preserve"> turn if you would roll the maximum value on a die</w:t>
      </w:r>
      <w:r>
        <w:rPr>
          <w:rFonts w:cs="Calibri"/>
        </w:rPr>
        <w:t>,</w:t>
      </w:r>
      <w:r w:rsidRPr="00EF0EB7">
        <w:rPr>
          <w:rFonts w:cs="Calibri"/>
        </w:rPr>
        <w:t xml:space="preserve"> re-roll that die.</w:t>
      </w:r>
    </w:p>
    <w:p w:rsidR="00637059" w:rsidRPr="00AE259E" w:rsidRDefault="00637059" w:rsidP="004610C3">
      <w:pPr>
        <w:pStyle w:val="ListParagraph"/>
        <w:numPr>
          <w:ilvl w:val="0"/>
          <w:numId w:val="2"/>
        </w:numPr>
        <w:spacing w:line="360" w:lineRule="auto"/>
        <w:rPr>
          <w:rFonts w:cs="Calibri"/>
        </w:rPr>
      </w:pPr>
      <w:r>
        <w:rPr>
          <w:rFonts w:cs="Calibri"/>
          <w:color w:val="000000"/>
        </w:rPr>
        <w:t xml:space="preserve">Whirlpool (4): </w:t>
      </w:r>
      <w:r>
        <w:rPr>
          <w:rFonts w:cs="Calibri"/>
        </w:rPr>
        <w:t>Bending Art. Remove one of the die in your set and one die in your opponent’s set.</w:t>
      </w:r>
    </w:p>
    <w:p w:rsidR="00637059" w:rsidRPr="00AE259E" w:rsidRDefault="00637059" w:rsidP="004610C3">
      <w:pPr>
        <w:pStyle w:val="ListParagraph"/>
        <w:numPr>
          <w:ilvl w:val="0"/>
          <w:numId w:val="2"/>
        </w:numPr>
        <w:spacing w:line="360" w:lineRule="auto"/>
        <w:rPr>
          <w:rFonts w:cs="Calibri"/>
        </w:rPr>
      </w:pPr>
      <w:r>
        <w:rPr>
          <w:rFonts w:cs="Calibri"/>
          <w:color w:val="000000"/>
        </w:rPr>
        <w:t>Freeze (4)</w:t>
      </w:r>
      <w:r w:rsidRPr="00156790">
        <w:rPr>
          <w:rFonts w:cs="Calibri"/>
          <w:color w:val="000000"/>
        </w:rPr>
        <w:t xml:space="preserve">: </w:t>
      </w:r>
      <w:r>
        <w:rPr>
          <w:rFonts w:cs="Calibri"/>
        </w:rPr>
        <w:t>Bending Art. You double your defense magnitude when reducing action points gained by your opponent this turn.</w:t>
      </w:r>
    </w:p>
    <w:p w:rsidR="00637059" w:rsidRPr="00AE259E" w:rsidRDefault="00637059" w:rsidP="004610C3">
      <w:pPr>
        <w:pStyle w:val="ListParagraph"/>
        <w:numPr>
          <w:ilvl w:val="0"/>
          <w:numId w:val="2"/>
        </w:numPr>
        <w:spacing w:line="360" w:lineRule="auto"/>
        <w:rPr>
          <w:rFonts w:cs="Calibri"/>
        </w:rPr>
      </w:pPr>
      <w:r>
        <w:rPr>
          <w:rFonts w:cs="Calibri"/>
          <w:color w:val="000000"/>
        </w:rPr>
        <w:t>Typhoon (6)</w:t>
      </w:r>
      <w:r w:rsidRPr="00156790">
        <w:rPr>
          <w:rFonts w:cs="Calibri"/>
          <w:color w:val="000000"/>
        </w:rPr>
        <w:t xml:space="preserve">: </w:t>
      </w:r>
      <w:r>
        <w:rPr>
          <w:rFonts w:cs="Calibri"/>
        </w:rPr>
        <w:t xml:space="preserve">Preparation. </w:t>
      </w:r>
      <w:r w:rsidRPr="00AE259E">
        <w:rPr>
          <w:rFonts w:cs="Calibri"/>
        </w:rPr>
        <w:t xml:space="preserve">Until the end of </w:t>
      </w:r>
      <w:r>
        <w:rPr>
          <w:rFonts w:cs="Calibri"/>
        </w:rPr>
        <w:t>bending phase</w:t>
      </w:r>
      <w:r w:rsidRPr="00AE259E">
        <w:rPr>
          <w:rFonts w:cs="Calibri"/>
        </w:rPr>
        <w:t xml:space="preserve"> you may re</w:t>
      </w:r>
      <w:r>
        <w:rPr>
          <w:rFonts w:cs="Calibri"/>
        </w:rPr>
        <w:t>-</w:t>
      </w:r>
      <w:r w:rsidRPr="00AE259E">
        <w:rPr>
          <w:rFonts w:cs="Calibri"/>
        </w:rPr>
        <w:t>roll up to X dice that you or your opponent controls</w:t>
      </w:r>
      <w:r>
        <w:rPr>
          <w:rFonts w:cs="Calibri"/>
        </w:rPr>
        <w:t xml:space="preserve"> where X is the number of dice not in your set (the re-rolled dice remain in offense or defense)</w:t>
      </w:r>
      <w:r w:rsidRPr="00AE259E">
        <w:rPr>
          <w:rFonts w:cs="Calibri"/>
        </w:rPr>
        <w:t>.</w:t>
      </w:r>
    </w:p>
    <w:p w:rsidR="00637059" w:rsidRPr="001934CF" w:rsidRDefault="00637059" w:rsidP="004610C3">
      <w:pPr>
        <w:pStyle w:val="ListParagraph"/>
        <w:numPr>
          <w:ilvl w:val="0"/>
          <w:numId w:val="2"/>
        </w:numPr>
        <w:spacing w:line="360" w:lineRule="auto"/>
        <w:rPr>
          <w:rFonts w:cs="Calibri"/>
        </w:rPr>
      </w:pPr>
      <w:r>
        <w:rPr>
          <w:rFonts w:cs="Calibri"/>
          <w:color w:val="000000"/>
        </w:rPr>
        <w:t>Hypothermia (6)</w:t>
      </w:r>
      <w:r w:rsidRPr="00156790">
        <w:rPr>
          <w:rFonts w:cs="Calibri"/>
          <w:color w:val="000000"/>
        </w:rPr>
        <w:t xml:space="preserve">: </w:t>
      </w:r>
      <w:r>
        <w:rPr>
          <w:rFonts w:cs="Calibri"/>
        </w:rPr>
        <w:t xml:space="preserve">Bending Art. </w:t>
      </w:r>
      <w:r w:rsidRPr="00AE259E">
        <w:rPr>
          <w:rFonts w:cs="Calibri"/>
        </w:rPr>
        <w:t>Lowe</w:t>
      </w:r>
      <w:r>
        <w:rPr>
          <w:rFonts w:cs="Calibri"/>
        </w:rPr>
        <w:t xml:space="preserve">r your opponent’s dice values by 2. </w:t>
      </w:r>
      <w:r w:rsidRPr="00AE259E">
        <w:rPr>
          <w:rFonts w:cs="Calibri"/>
        </w:rPr>
        <w:t xml:space="preserve">On the next turn, your opponent must reveal their </w:t>
      </w:r>
      <w:r>
        <w:rPr>
          <w:rFonts w:cs="Calibri"/>
        </w:rPr>
        <w:t>die tier during pooling phase</w:t>
      </w:r>
      <w:r w:rsidRPr="00AE259E">
        <w:rPr>
          <w:rFonts w:cs="Calibri"/>
        </w:rPr>
        <w:t xml:space="preserve">. </w:t>
      </w:r>
      <w:r>
        <w:rPr>
          <w:rFonts w:cs="Calibri"/>
        </w:rPr>
        <w:t>Your pooling phase does not end until after your opponent shoots, and y</w:t>
      </w:r>
      <w:r w:rsidRPr="00AE259E">
        <w:rPr>
          <w:rFonts w:cs="Calibri"/>
        </w:rPr>
        <w:t>ou</w:t>
      </w:r>
      <w:r>
        <w:rPr>
          <w:rFonts w:cs="Calibri"/>
        </w:rPr>
        <w:t>r opponent does their shooting phase before you.</w:t>
      </w:r>
    </w:p>
    <w:p w:rsidR="007C0E97" w:rsidRPr="007C0E97" w:rsidRDefault="007C0E97" w:rsidP="00100754">
      <w:pPr>
        <w:pStyle w:val="Heading1"/>
      </w:pPr>
      <w:r w:rsidRPr="007C0E97">
        <w:t>Feats</w:t>
      </w:r>
    </w:p>
    <w:p w:rsidR="007C0E97" w:rsidRPr="00100754" w:rsidRDefault="007C0E97" w:rsidP="003E53F6">
      <w:pPr>
        <w:spacing w:line="360" w:lineRule="auto"/>
        <w:rPr>
          <w:b/>
        </w:rPr>
      </w:pPr>
      <w:r w:rsidRPr="00100754">
        <w:rPr>
          <w:b/>
        </w:rPr>
        <w:t>Neutral Feats:</w:t>
      </w:r>
    </w:p>
    <w:p w:rsidR="007C0E97" w:rsidRDefault="007C0E97" w:rsidP="004610C3">
      <w:pPr>
        <w:pStyle w:val="ListParagraph"/>
        <w:numPr>
          <w:ilvl w:val="0"/>
          <w:numId w:val="17"/>
        </w:numPr>
        <w:spacing w:line="360" w:lineRule="auto"/>
      </w:pPr>
      <w:r>
        <w:t>Expanded Mind</w:t>
      </w:r>
    </w:p>
    <w:p w:rsidR="007C0E97" w:rsidRDefault="00637059" w:rsidP="004610C3">
      <w:pPr>
        <w:pStyle w:val="ListParagraph"/>
        <w:numPr>
          <w:ilvl w:val="1"/>
          <w:numId w:val="17"/>
        </w:numPr>
        <w:spacing w:line="360" w:lineRule="auto"/>
      </w:pPr>
      <w:r>
        <w:t>Requirements: Wisdom 2</w:t>
      </w:r>
    </w:p>
    <w:p w:rsidR="007C0E97" w:rsidRDefault="007C0E97" w:rsidP="004610C3">
      <w:pPr>
        <w:pStyle w:val="ListParagraph"/>
        <w:numPr>
          <w:ilvl w:val="1"/>
          <w:numId w:val="17"/>
        </w:numPr>
        <w:spacing w:line="360" w:lineRule="auto"/>
      </w:pPr>
      <w:r>
        <w:lastRenderedPageBreak/>
        <w:t>You may hold one more action point through resolution phase step C.</w:t>
      </w:r>
    </w:p>
    <w:p w:rsidR="007C0E97" w:rsidRDefault="007C0E97" w:rsidP="004610C3">
      <w:pPr>
        <w:pStyle w:val="ListParagraph"/>
        <w:numPr>
          <w:ilvl w:val="0"/>
          <w:numId w:val="17"/>
        </w:numPr>
        <w:spacing w:line="360" w:lineRule="auto"/>
      </w:pPr>
      <w:r>
        <w:t>Hardiness</w:t>
      </w:r>
    </w:p>
    <w:p w:rsidR="007C0E97" w:rsidRDefault="00637059" w:rsidP="004610C3">
      <w:pPr>
        <w:pStyle w:val="ListParagraph"/>
        <w:numPr>
          <w:ilvl w:val="1"/>
          <w:numId w:val="17"/>
        </w:numPr>
        <w:spacing w:line="360" w:lineRule="auto"/>
      </w:pPr>
      <w:r>
        <w:t>Requirements: Constitution 2</w:t>
      </w:r>
    </w:p>
    <w:p w:rsidR="007C0E97" w:rsidRDefault="007C0E97" w:rsidP="004610C3">
      <w:pPr>
        <w:pStyle w:val="ListParagraph"/>
        <w:numPr>
          <w:ilvl w:val="1"/>
          <w:numId w:val="17"/>
        </w:numPr>
        <w:spacing w:line="360" w:lineRule="auto"/>
      </w:pPr>
      <w:r>
        <w:t>You max health is increased by 5</w:t>
      </w:r>
    </w:p>
    <w:p w:rsidR="007C0E97" w:rsidRDefault="007C0E97" w:rsidP="004610C3">
      <w:pPr>
        <w:pStyle w:val="ListParagraph"/>
        <w:numPr>
          <w:ilvl w:val="0"/>
          <w:numId w:val="17"/>
        </w:numPr>
        <w:spacing w:line="360" w:lineRule="auto"/>
      </w:pPr>
      <w:r>
        <w:t>Quickness</w:t>
      </w:r>
    </w:p>
    <w:p w:rsidR="007C0E97" w:rsidRDefault="00637059" w:rsidP="004610C3">
      <w:pPr>
        <w:pStyle w:val="ListParagraph"/>
        <w:numPr>
          <w:ilvl w:val="1"/>
          <w:numId w:val="17"/>
        </w:numPr>
        <w:spacing w:line="360" w:lineRule="auto"/>
      </w:pPr>
      <w:r>
        <w:t>Requirements: Dexterity 2</w:t>
      </w:r>
    </w:p>
    <w:p w:rsidR="007C0E97" w:rsidRDefault="007C0E97" w:rsidP="004610C3">
      <w:pPr>
        <w:pStyle w:val="ListParagraph"/>
        <w:numPr>
          <w:ilvl w:val="1"/>
          <w:numId w:val="17"/>
        </w:numPr>
        <w:spacing w:line="360" w:lineRule="auto"/>
      </w:pPr>
      <w:r>
        <w:t>You first skill used during combat costs 1 action point less (This can make a skill cost 0).</w:t>
      </w:r>
    </w:p>
    <w:p w:rsidR="007C0E97" w:rsidRDefault="007C0E97" w:rsidP="004610C3">
      <w:pPr>
        <w:pStyle w:val="ListParagraph"/>
        <w:numPr>
          <w:ilvl w:val="0"/>
          <w:numId w:val="17"/>
        </w:numPr>
        <w:spacing w:line="360" w:lineRule="auto"/>
      </w:pPr>
      <w:r>
        <w:t>Strongness</w:t>
      </w:r>
    </w:p>
    <w:p w:rsidR="007C0E97" w:rsidRDefault="007C0E97" w:rsidP="004610C3">
      <w:pPr>
        <w:pStyle w:val="ListParagraph"/>
        <w:numPr>
          <w:ilvl w:val="1"/>
          <w:numId w:val="17"/>
        </w:numPr>
        <w:spacing w:line="360" w:lineRule="auto"/>
      </w:pPr>
      <w:r>
        <w:t xml:space="preserve">Requirements: </w:t>
      </w:r>
      <w:r w:rsidR="00637059">
        <w:t>Strength 2</w:t>
      </w:r>
    </w:p>
    <w:p w:rsidR="007C0E97" w:rsidRDefault="007C0E97" w:rsidP="004610C3">
      <w:pPr>
        <w:pStyle w:val="ListParagraph"/>
        <w:numPr>
          <w:ilvl w:val="1"/>
          <w:numId w:val="17"/>
        </w:numPr>
        <w:spacing w:line="360" w:lineRule="auto"/>
      </w:pPr>
      <w:r>
        <w:t xml:space="preserve">During your first resolution phase add two to your attack total </w:t>
      </w:r>
    </w:p>
    <w:p w:rsidR="007C0E97" w:rsidRPr="00100754" w:rsidRDefault="007C0E97" w:rsidP="003E53F6">
      <w:pPr>
        <w:spacing w:line="360" w:lineRule="auto"/>
        <w:rPr>
          <w:b/>
        </w:rPr>
      </w:pPr>
      <w:r w:rsidRPr="00100754">
        <w:rPr>
          <w:b/>
        </w:rPr>
        <w:t>Airbender Feats:</w:t>
      </w:r>
    </w:p>
    <w:p w:rsidR="007C0E97" w:rsidRDefault="007C0E97" w:rsidP="004610C3">
      <w:pPr>
        <w:pStyle w:val="ListParagraph"/>
        <w:numPr>
          <w:ilvl w:val="0"/>
          <w:numId w:val="13"/>
        </w:numPr>
        <w:spacing w:line="360" w:lineRule="auto"/>
      </w:pPr>
      <w:r>
        <w:t>Breath of Wind</w:t>
      </w:r>
    </w:p>
    <w:p w:rsidR="007C0E97" w:rsidRDefault="007C0E97" w:rsidP="004610C3">
      <w:pPr>
        <w:pStyle w:val="ListParagraph"/>
        <w:numPr>
          <w:ilvl w:val="1"/>
          <w:numId w:val="13"/>
        </w:numPr>
        <w:spacing w:line="360" w:lineRule="auto"/>
      </w:pPr>
      <w:r>
        <w:t>Requirements: Style 1 or Style 2</w:t>
      </w:r>
    </w:p>
    <w:p w:rsidR="007C0E97" w:rsidRDefault="007C0E97" w:rsidP="004610C3">
      <w:pPr>
        <w:pStyle w:val="ListParagraph"/>
        <w:numPr>
          <w:ilvl w:val="1"/>
          <w:numId w:val="13"/>
        </w:numPr>
        <w:spacing w:line="360" w:lineRule="auto"/>
      </w:pPr>
      <w:r>
        <w:t>When you exceed your opponents set size by 2 or more you may reduce their chi size by 2 until their next resolution phase.</w:t>
      </w:r>
    </w:p>
    <w:p w:rsidR="007C0E97" w:rsidRDefault="007C0E97" w:rsidP="004610C3">
      <w:pPr>
        <w:pStyle w:val="ListParagraph"/>
        <w:numPr>
          <w:ilvl w:val="0"/>
          <w:numId w:val="13"/>
        </w:numPr>
        <w:spacing w:line="360" w:lineRule="auto"/>
      </w:pPr>
      <w:r>
        <w:t>Drafting Winds</w:t>
      </w:r>
    </w:p>
    <w:p w:rsidR="007C0E97" w:rsidRDefault="00637059" w:rsidP="004610C3">
      <w:pPr>
        <w:pStyle w:val="ListParagraph"/>
        <w:numPr>
          <w:ilvl w:val="1"/>
          <w:numId w:val="13"/>
        </w:numPr>
        <w:spacing w:line="360" w:lineRule="auto"/>
      </w:pPr>
      <w:r>
        <w:t>Requirement: Style 3, Strength 1</w:t>
      </w:r>
    </w:p>
    <w:p w:rsidR="007C0E97" w:rsidRDefault="007C0E97" w:rsidP="004610C3">
      <w:pPr>
        <w:pStyle w:val="ListParagraph"/>
        <w:numPr>
          <w:ilvl w:val="1"/>
          <w:numId w:val="13"/>
        </w:numPr>
        <w:spacing w:line="360" w:lineRule="auto"/>
      </w:pPr>
      <w:r>
        <w:t>When you deal damage to an opponent your next attack against that opponent gains +1 to its attack total during resolution phase.</w:t>
      </w:r>
    </w:p>
    <w:p w:rsidR="007C0E97" w:rsidRDefault="007C0E97" w:rsidP="004610C3">
      <w:pPr>
        <w:pStyle w:val="ListParagraph"/>
        <w:numPr>
          <w:ilvl w:val="0"/>
          <w:numId w:val="13"/>
        </w:numPr>
        <w:spacing w:line="360" w:lineRule="auto"/>
      </w:pPr>
      <w:r>
        <w:t>Enhanced Agility</w:t>
      </w:r>
    </w:p>
    <w:p w:rsidR="007C0E97" w:rsidRDefault="007C0E97" w:rsidP="004610C3">
      <w:pPr>
        <w:pStyle w:val="ListParagraph"/>
        <w:numPr>
          <w:ilvl w:val="1"/>
          <w:numId w:val="13"/>
        </w:numPr>
        <w:spacing w:line="360" w:lineRule="auto"/>
      </w:pPr>
      <w:r>
        <w:t>R</w:t>
      </w:r>
      <w:r w:rsidR="00637059">
        <w:t>equirement: Style 1, Dexterity 2</w:t>
      </w:r>
    </w:p>
    <w:p w:rsidR="007C0E97" w:rsidRDefault="007C0E97" w:rsidP="004610C3">
      <w:pPr>
        <w:pStyle w:val="ListParagraph"/>
        <w:numPr>
          <w:ilvl w:val="1"/>
          <w:numId w:val="13"/>
        </w:numPr>
        <w:spacing w:line="360" w:lineRule="auto"/>
      </w:pPr>
      <w:r>
        <w:t>When drawing from your chi in non-combat style 1 airbenders use [4] less chi.</w:t>
      </w:r>
    </w:p>
    <w:p w:rsidR="007C0E97" w:rsidRDefault="007C0E97" w:rsidP="004610C3">
      <w:pPr>
        <w:pStyle w:val="ListParagraph"/>
        <w:numPr>
          <w:ilvl w:val="0"/>
          <w:numId w:val="13"/>
        </w:numPr>
        <w:spacing w:line="360" w:lineRule="auto"/>
      </w:pPr>
      <w:r>
        <w:t>Mocking Winds</w:t>
      </w:r>
    </w:p>
    <w:p w:rsidR="007C0E97" w:rsidRDefault="00637059" w:rsidP="004610C3">
      <w:pPr>
        <w:pStyle w:val="ListParagraph"/>
        <w:numPr>
          <w:ilvl w:val="1"/>
          <w:numId w:val="13"/>
        </w:numPr>
        <w:spacing w:line="360" w:lineRule="auto"/>
      </w:pPr>
      <w:r>
        <w:t>Requirement: Style 2, Wisdom 1</w:t>
      </w:r>
    </w:p>
    <w:p w:rsidR="007C0E97" w:rsidRDefault="007C0E97" w:rsidP="004610C3">
      <w:pPr>
        <w:pStyle w:val="ListParagraph"/>
        <w:numPr>
          <w:ilvl w:val="1"/>
          <w:numId w:val="13"/>
        </w:numPr>
        <w:spacing w:line="360" w:lineRule="auto"/>
      </w:pPr>
      <w:r>
        <w:t>If your set size matches your opponents you may decrease your opponent’s defense magnitude by 1.</w:t>
      </w:r>
    </w:p>
    <w:p w:rsidR="007C0E97" w:rsidRDefault="007C0E97" w:rsidP="004610C3">
      <w:pPr>
        <w:pStyle w:val="ListParagraph"/>
        <w:numPr>
          <w:ilvl w:val="0"/>
          <w:numId w:val="13"/>
        </w:numPr>
        <w:spacing w:line="360" w:lineRule="auto"/>
      </w:pPr>
      <w:r>
        <w:t>Pacifist</w:t>
      </w:r>
    </w:p>
    <w:p w:rsidR="007C0E97" w:rsidRDefault="007C0E97" w:rsidP="004610C3">
      <w:pPr>
        <w:pStyle w:val="ListParagraph"/>
        <w:numPr>
          <w:ilvl w:val="1"/>
          <w:numId w:val="13"/>
        </w:numPr>
        <w:spacing w:line="360" w:lineRule="auto"/>
      </w:pPr>
      <w:r>
        <w:t>Requirement: All styles</w:t>
      </w:r>
    </w:p>
    <w:p w:rsidR="007C0E97" w:rsidRDefault="007C0E97" w:rsidP="004610C3">
      <w:pPr>
        <w:pStyle w:val="ListParagraph"/>
        <w:numPr>
          <w:ilvl w:val="1"/>
          <w:numId w:val="13"/>
        </w:numPr>
        <w:spacing w:line="360" w:lineRule="auto"/>
      </w:pPr>
      <w:r>
        <w:t>On a turn where you deal no damage gain 1 action point (these points cannot be reduced by your opponent’s defense magnitude).</w:t>
      </w:r>
    </w:p>
    <w:p w:rsidR="007C0E97" w:rsidRDefault="007C0E97" w:rsidP="004610C3">
      <w:pPr>
        <w:pStyle w:val="ListParagraph"/>
        <w:numPr>
          <w:ilvl w:val="0"/>
          <w:numId w:val="13"/>
        </w:numPr>
        <w:spacing w:line="360" w:lineRule="auto"/>
      </w:pPr>
      <w:r>
        <w:t>Sweeping Hand</w:t>
      </w:r>
    </w:p>
    <w:p w:rsidR="007C0E97" w:rsidRDefault="007C0E97" w:rsidP="004610C3">
      <w:pPr>
        <w:pStyle w:val="ListParagraph"/>
        <w:numPr>
          <w:ilvl w:val="1"/>
          <w:numId w:val="13"/>
        </w:numPr>
        <w:spacing w:line="360" w:lineRule="auto"/>
      </w:pPr>
      <w:r>
        <w:lastRenderedPageBreak/>
        <w:t>Requirements: Style 1 or Style 3</w:t>
      </w:r>
    </w:p>
    <w:p w:rsidR="007C0E97" w:rsidRDefault="007C0E97" w:rsidP="004610C3">
      <w:pPr>
        <w:pStyle w:val="ListParagraph"/>
        <w:numPr>
          <w:ilvl w:val="1"/>
          <w:numId w:val="13"/>
        </w:numPr>
        <w:spacing w:line="360" w:lineRule="auto"/>
      </w:pPr>
      <w:r>
        <w:t>During the shooting phase you can spend 2 chi to add an extra target to your attack (you can only target someone once per shooting phase).</w:t>
      </w:r>
    </w:p>
    <w:p w:rsidR="007C0E97" w:rsidRPr="00100754" w:rsidRDefault="007C0E97" w:rsidP="003E53F6">
      <w:pPr>
        <w:spacing w:line="360" w:lineRule="auto"/>
        <w:rPr>
          <w:b/>
        </w:rPr>
      </w:pPr>
      <w:r w:rsidRPr="00100754">
        <w:rPr>
          <w:b/>
        </w:rPr>
        <w:t>Earthbender Feats:</w:t>
      </w:r>
    </w:p>
    <w:p w:rsidR="007C0E97" w:rsidRDefault="007C0E97" w:rsidP="004610C3">
      <w:pPr>
        <w:pStyle w:val="ListParagraph"/>
        <w:numPr>
          <w:ilvl w:val="0"/>
          <w:numId w:val="14"/>
        </w:numPr>
        <w:spacing w:line="360" w:lineRule="auto"/>
      </w:pPr>
      <w:r>
        <w:t>Falcon Punch</w:t>
      </w:r>
    </w:p>
    <w:p w:rsidR="007C0E97" w:rsidRDefault="007C0E97" w:rsidP="004610C3">
      <w:pPr>
        <w:pStyle w:val="ListParagraph"/>
        <w:numPr>
          <w:ilvl w:val="1"/>
          <w:numId w:val="14"/>
        </w:numPr>
        <w:spacing w:line="360" w:lineRule="auto"/>
      </w:pPr>
      <w:r>
        <w:t>Requirements: Style 1 or Style 2</w:t>
      </w:r>
    </w:p>
    <w:p w:rsidR="007C0E97" w:rsidRDefault="007C0E97" w:rsidP="004610C3">
      <w:pPr>
        <w:pStyle w:val="ListParagraph"/>
        <w:numPr>
          <w:ilvl w:val="1"/>
          <w:numId w:val="14"/>
        </w:numPr>
        <w:spacing w:line="360" w:lineRule="auto"/>
      </w:pPr>
      <w:r>
        <w:t>If you have a set size of 1 and you have no defense during resolution phase add two to your attack total.</w:t>
      </w:r>
    </w:p>
    <w:p w:rsidR="007C0E97" w:rsidRDefault="007C0E97" w:rsidP="004610C3">
      <w:pPr>
        <w:pStyle w:val="ListParagraph"/>
        <w:numPr>
          <w:ilvl w:val="0"/>
          <w:numId w:val="14"/>
        </w:numPr>
        <w:spacing w:line="360" w:lineRule="auto"/>
      </w:pPr>
      <w:r>
        <w:t>Rooted Stance</w:t>
      </w:r>
    </w:p>
    <w:p w:rsidR="007C0E97" w:rsidRDefault="007C0E97" w:rsidP="004610C3">
      <w:pPr>
        <w:pStyle w:val="ListParagraph"/>
        <w:numPr>
          <w:ilvl w:val="1"/>
          <w:numId w:val="14"/>
        </w:numPr>
        <w:spacing w:line="360" w:lineRule="auto"/>
      </w:pPr>
      <w:r>
        <w:t>Requirements: All styles</w:t>
      </w:r>
    </w:p>
    <w:p w:rsidR="007C0E97" w:rsidRDefault="007C0E97" w:rsidP="004610C3">
      <w:pPr>
        <w:pStyle w:val="ListParagraph"/>
        <w:numPr>
          <w:ilvl w:val="1"/>
          <w:numId w:val="14"/>
        </w:numPr>
        <w:spacing w:line="360" w:lineRule="auto"/>
      </w:pPr>
      <w:r>
        <w:t>When you have a smaller set size than an opponent you take 1 less damage during the resolution phase.</w:t>
      </w:r>
    </w:p>
    <w:p w:rsidR="007C0E97" w:rsidRDefault="007C0E97" w:rsidP="004610C3">
      <w:pPr>
        <w:pStyle w:val="ListParagraph"/>
        <w:numPr>
          <w:ilvl w:val="0"/>
          <w:numId w:val="14"/>
        </w:numPr>
        <w:spacing w:line="360" w:lineRule="auto"/>
      </w:pPr>
      <w:r>
        <w:t>Stone Fists</w:t>
      </w:r>
    </w:p>
    <w:p w:rsidR="007C0E97" w:rsidRDefault="007C0E97" w:rsidP="004610C3">
      <w:pPr>
        <w:pStyle w:val="ListParagraph"/>
        <w:numPr>
          <w:ilvl w:val="1"/>
          <w:numId w:val="14"/>
        </w:numPr>
        <w:spacing w:line="360" w:lineRule="auto"/>
      </w:pPr>
      <w:r>
        <w:t>Requirements: Style 1 or Style 3</w:t>
      </w:r>
    </w:p>
    <w:p w:rsidR="007C0E97" w:rsidRDefault="007C0E97" w:rsidP="004610C3">
      <w:pPr>
        <w:pStyle w:val="ListParagraph"/>
        <w:numPr>
          <w:ilvl w:val="1"/>
          <w:numId w:val="14"/>
        </w:numPr>
        <w:spacing w:line="360" w:lineRule="auto"/>
      </w:pPr>
      <w:r>
        <w:t>When your set size is two you may choose to deal 1 more damage or take 1 less damage during resolution phase.</w:t>
      </w:r>
    </w:p>
    <w:p w:rsidR="007C0E97" w:rsidRDefault="007C0E97" w:rsidP="004610C3">
      <w:pPr>
        <w:pStyle w:val="ListParagraph"/>
        <w:numPr>
          <w:ilvl w:val="0"/>
          <w:numId w:val="14"/>
        </w:numPr>
        <w:spacing w:line="360" w:lineRule="auto"/>
      </w:pPr>
      <w:r>
        <w:t>Stone Rush</w:t>
      </w:r>
    </w:p>
    <w:p w:rsidR="007C0E97" w:rsidRDefault="007C0E97" w:rsidP="004610C3">
      <w:pPr>
        <w:pStyle w:val="ListParagraph"/>
        <w:numPr>
          <w:ilvl w:val="1"/>
          <w:numId w:val="14"/>
        </w:numPr>
        <w:spacing w:line="360" w:lineRule="auto"/>
      </w:pPr>
      <w:r>
        <w:t>R</w:t>
      </w:r>
      <w:r w:rsidR="00637059">
        <w:t>equirements: Style 2, Strength 1</w:t>
      </w:r>
    </w:p>
    <w:p w:rsidR="007C0E97" w:rsidRDefault="007C0E97" w:rsidP="004610C3">
      <w:pPr>
        <w:pStyle w:val="ListParagraph"/>
        <w:numPr>
          <w:ilvl w:val="1"/>
          <w:numId w:val="14"/>
        </w:numPr>
        <w:spacing w:line="360" w:lineRule="auto"/>
      </w:pPr>
      <w:r>
        <w:t>When your attack magnitude is equal to your opponents you gain 1 action point at the end of the resolution phase.</w:t>
      </w:r>
    </w:p>
    <w:p w:rsidR="007C0E97" w:rsidRDefault="007C0E97" w:rsidP="004610C3">
      <w:pPr>
        <w:pStyle w:val="ListParagraph"/>
        <w:numPr>
          <w:ilvl w:val="0"/>
          <w:numId w:val="14"/>
        </w:numPr>
        <w:spacing w:line="360" w:lineRule="auto"/>
      </w:pPr>
      <w:r>
        <w:t>Smooth Stone</w:t>
      </w:r>
    </w:p>
    <w:p w:rsidR="007C0E97" w:rsidRDefault="007C0E97" w:rsidP="004610C3">
      <w:pPr>
        <w:pStyle w:val="ListParagraph"/>
        <w:numPr>
          <w:ilvl w:val="1"/>
          <w:numId w:val="14"/>
        </w:numPr>
        <w:spacing w:line="360" w:lineRule="auto"/>
      </w:pPr>
      <w:r>
        <w:t>Re</w:t>
      </w:r>
      <w:r w:rsidR="00637059">
        <w:t>quirements: Style 3, Dexterity 1</w:t>
      </w:r>
    </w:p>
    <w:p w:rsidR="007C0E97" w:rsidRDefault="007C0E97" w:rsidP="004610C3">
      <w:pPr>
        <w:pStyle w:val="ListParagraph"/>
        <w:numPr>
          <w:ilvl w:val="1"/>
          <w:numId w:val="14"/>
        </w:numPr>
        <w:spacing w:line="360" w:lineRule="auto"/>
      </w:pPr>
      <w:r>
        <w:t>When drawing chi for non-combat your dice cost 1 chi less.</w:t>
      </w:r>
    </w:p>
    <w:p w:rsidR="007C0E97" w:rsidRDefault="007C0E97" w:rsidP="004610C3">
      <w:pPr>
        <w:pStyle w:val="ListParagraph"/>
        <w:numPr>
          <w:ilvl w:val="0"/>
          <w:numId w:val="14"/>
        </w:numPr>
        <w:spacing w:line="360" w:lineRule="auto"/>
      </w:pPr>
      <w:r>
        <w:t>Weather the Storm</w:t>
      </w:r>
    </w:p>
    <w:p w:rsidR="007C0E97" w:rsidRDefault="007C0E97" w:rsidP="004610C3">
      <w:pPr>
        <w:pStyle w:val="ListParagraph"/>
        <w:numPr>
          <w:ilvl w:val="1"/>
          <w:numId w:val="14"/>
        </w:numPr>
        <w:spacing w:line="360" w:lineRule="auto"/>
      </w:pPr>
      <w:r>
        <w:t>Requi</w:t>
      </w:r>
      <w:r w:rsidR="00637059">
        <w:t>rements: Style 1, Constitution 2</w:t>
      </w:r>
    </w:p>
    <w:p w:rsidR="007C0E97" w:rsidRDefault="007C0E97" w:rsidP="004610C3">
      <w:pPr>
        <w:pStyle w:val="ListParagraph"/>
        <w:numPr>
          <w:ilvl w:val="1"/>
          <w:numId w:val="14"/>
        </w:numPr>
        <w:spacing w:line="360" w:lineRule="auto"/>
      </w:pPr>
      <w:r>
        <w:t>When you take 5 or more damage you may reduce that damage by 1.</w:t>
      </w:r>
    </w:p>
    <w:p w:rsidR="007C0E97" w:rsidRPr="00100754" w:rsidRDefault="007C0E97" w:rsidP="003E53F6">
      <w:pPr>
        <w:spacing w:line="360" w:lineRule="auto"/>
        <w:rPr>
          <w:b/>
        </w:rPr>
      </w:pPr>
      <w:r w:rsidRPr="00100754">
        <w:rPr>
          <w:b/>
        </w:rPr>
        <w:t>Firebender Feats:</w:t>
      </w:r>
    </w:p>
    <w:p w:rsidR="007C0E97" w:rsidRDefault="007C0E97" w:rsidP="004610C3">
      <w:pPr>
        <w:pStyle w:val="ListParagraph"/>
        <w:numPr>
          <w:ilvl w:val="0"/>
          <w:numId w:val="15"/>
        </w:numPr>
        <w:spacing w:line="360" w:lineRule="auto"/>
      </w:pPr>
      <w:r>
        <w:t>Blue Flame</w:t>
      </w:r>
    </w:p>
    <w:p w:rsidR="007C0E97" w:rsidRDefault="007C0E97" w:rsidP="004610C3">
      <w:pPr>
        <w:pStyle w:val="ListParagraph"/>
        <w:numPr>
          <w:ilvl w:val="1"/>
          <w:numId w:val="15"/>
        </w:numPr>
        <w:spacing w:line="360" w:lineRule="auto"/>
      </w:pPr>
      <w:r>
        <w:t>R</w:t>
      </w:r>
      <w:r w:rsidR="00637059">
        <w:t>equirements: Style 1, Strength 3</w:t>
      </w:r>
    </w:p>
    <w:p w:rsidR="007C0E97" w:rsidRDefault="007C0E97" w:rsidP="004610C3">
      <w:pPr>
        <w:pStyle w:val="ListParagraph"/>
        <w:numPr>
          <w:ilvl w:val="1"/>
          <w:numId w:val="15"/>
        </w:numPr>
        <w:spacing w:line="360" w:lineRule="auto"/>
      </w:pPr>
      <w:r>
        <w:t>During resolution phase add one to your attack total.</w:t>
      </w:r>
    </w:p>
    <w:p w:rsidR="007C0E97" w:rsidRDefault="007C0E97" w:rsidP="004610C3">
      <w:pPr>
        <w:pStyle w:val="ListParagraph"/>
        <w:numPr>
          <w:ilvl w:val="0"/>
          <w:numId w:val="15"/>
        </w:numPr>
        <w:spacing w:line="360" w:lineRule="auto"/>
      </w:pPr>
      <w:r>
        <w:lastRenderedPageBreak/>
        <w:t>Incredible Flourish</w:t>
      </w:r>
    </w:p>
    <w:p w:rsidR="007C0E97" w:rsidRDefault="007C0E97" w:rsidP="004610C3">
      <w:pPr>
        <w:pStyle w:val="ListParagraph"/>
        <w:numPr>
          <w:ilvl w:val="1"/>
          <w:numId w:val="15"/>
        </w:numPr>
        <w:spacing w:line="360" w:lineRule="auto"/>
      </w:pPr>
      <w:r>
        <w:t>Requirements: Style 2</w:t>
      </w:r>
    </w:p>
    <w:p w:rsidR="007C0E97" w:rsidRDefault="007C0E97" w:rsidP="004610C3">
      <w:pPr>
        <w:pStyle w:val="ListParagraph"/>
        <w:numPr>
          <w:ilvl w:val="1"/>
          <w:numId w:val="15"/>
        </w:numPr>
        <w:spacing w:line="360" w:lineRule="auto"/>
      </w:pPr>
      <w:r>
        <w:t>If you deal no damage on a turn gain 1 action point.</w:t>
      </w:r>
    </w:p>
    <w:p w:rsidR="007C0E97" w:rsidRDefault="007C0E97" w:rsidP="004610C3">
      <w:pPr>
        <w:pStyle w:val="ListParagraph"/>
        <w:numPr>
          <w:ilvl w:val="0"/>
          <w:numId w:val="15"/>
        </w:numPr>
        <w:spacing w:line="360" w:lineRule="auto"/>
      </w:pPr>
      <w:r>
        <w:t>Inner Drive</w:t>
      </w:r>
    </w:p>
    <w:p w:rsidR="007C0E97" w:rsidRDefault="007C0E97" w:rsidP="004610C3">
      <w:pPr>
        <w:pStyle w:val="ListParagraph"/>
        <w:numPr>
          <w:ilvl w:val="1"/>
          <w:numId w:val="15"/>
        </w:numPr>
        <w:spacing w:line="360" w:lineRule="auto"/>
      </w:pPr>
      <w:r>
        <w:t xml:space="preserve">Requirements: </w:t>
      </w:r>
      <w:r w:rsidR="00EF0EB7">
        <w:t>Style 1 or Style 3</w:t>
      </w:r>
      <w:r w:rsidR="00637059">
        <w:t>, Wisdom 1</w:t>
      </w:r>
    </w:p>
    <w:p w:rsidR="007C0E97" w:rsidRDefault="007C0E97" w:rsidP="004610C3">
      <w:pPr>
        <w:pStyle w:val="ListParagraph"/>
        <w:numPr>
          <w:ilvl w:val="1"/>
          <w:numId w:val="15"/>
        </w:numPr>
        <w:spacing w:line="360" w:lineRule="auto"/>
      </w:pPr>
      <w:r>
        <w:t xml:space="preserve">You may re-roll one die that has a </w:t>
      </w:r>
      <w:r w:rsidR="00FC7C4B">
        <w:t>value</w:t>
      </w:r>
      <w:r>
        <w:t xml:space="preserve"> of one during any rolling phase. </w:t>
      </w:r>
    </w:p>
    <w:p w:rsidR="007C0E97" w:rsidRDefault="007C0E97" w:rsidP="004610C3">
      <w:pPr>
        <w:pStyle w:val="ListParagraph"/>
        <w:numPr>
          <w:ilvl w:val="0"/>
          <w:numId w:val="15"/>
        </w:numPr>
        <w:spacing w:line="360" w:lineRule="auto"/>
      </w:pPr>
      <w:r>
        <w:t>Frustration</w:t>
      </w:r>
    </w:p>
    <w:p w:rsidR="007C0E97" w:rsidRDefault="007C0E97" w:rsidP="004610C3">
      <w:pPr>
        <w:pStyle w:val="ListParagraph"/>
        <w:numPr>
          <w:ilvl w:val="1"/>
          <w:numId w:val="15"/>
        </w:numPr>
        <w:spacing w:line="360" w:lineRule="auto"/>
      </w:pPr>
      <w:r>
        <w:t>Requirements: All styles, Cons</w:t>
      </w:r>
      <w:r w:rsidR="00637059">
        <w:t>titution 1</w:t>
      </w:r>
    </w:p>
    <w:p w:rsidR="007C0E97" w:rsidRDefault="007C0E97" w:rsidP="004610C3">
      <w:pPr>
        <w:pStyle w:val="ListParagraph"/>
        <w:numPr>
          <w:ilvl w:val="1"/>
          <w:numId w:val="15"/>
        </w:numPr>
        <w:spacing w:line="360" w:lineRule="auto"/>
      </w:pPr>
      <w:r>
        <w:t>When you and your opponent have the same set size you may increase your max chi by 10 until the end of your next pooling phase.</w:t>
      </w:r>
    </w:p>
    <w:p w:rsidR="007C0E97" w:rsidRDefault="007C0E97" w:rsidP="004610C3">
      <w:pPr>
        <w:pStyle w:val="ListParagraph"/>
        <w:numPr>
          <w:ilvl w:val="0"/>
          <w:numId w:val="15"/>
        </w:numPr>
        <w:spacing w:line="360" w:lineRule="auto"/>
      </w:pPr>
      <w:r>
        <w:t>Flame Jets</w:t>
      </w:r>
    </w:p>
    <w:p w:rsidR="007C0E97" w:rsidRDefault="007C0E97" w:rsidP="004610C3">
      <w:pPr>
        <w:pStyle w:val="ListParagraph"/>
        <w:numPr>
          <w:ilvl w:val="1"/>
          <w:numId w:val="15"/>
        </w:numPr>
        <w:spacing w:line="360" w:lineRule="auto"/>
      </w:pPr>
      <w:r>
        <w:t>Re</w:t>
      </w:r>
      <w:r w:rsidR="00637059">
        <w:t>quirements: Style 2, Dexterity 2</w:t>
      </w:r>
    </w:p>
    <w:p w:rsidR="007C0E97" w:rsidRDefault="007C0E97" w:rsidP="004610C3">
      <w:pPr>
        <w:pStyle w:val="ListParagraph"/>
        <w:numPr>
          <w:ilvl w:val="1"/>
          <w:numId w:val="15"/>
        </w:numPr>
        <w:spacing w:line="360" w:lineRule="auto"/>
      </w:pPr>
      <w:r>
        <w:t>When pooling for non-combat style 2 firebenders will gain plus one die to their dice pool.</w:t>
      </w:r>
    </w:p>
    <w:p w:rsidR="007C0E97" w:rsidRDefault="007C0E97" w:rsidP="004610C3">
      <w:pPr>
        <w:pStyle w:val="ListParagraph"/>
        <w:numPr>
          <w:ilvl w:val="0"/>
          <w:numId w:val="15"/>
        </w:numPr>
        <w:spacing w:line="360" w:lineRule="auto"/>
      </w:pPr>
      <w:r>
        <w:t>Rage Bending</w:t>
      </w:r>
    </w:p>
    <w:p w:rsidR="007C0E97" w:rsidRDefault="007C0E97" w:rsidP="004610C3">
      <w:pPr>
        <w:pStyle w:val="ListParagraph"/>
        <w:numPr>
          <w:ilvl w:val="1"/>
          <w:numId w:val="15"/>
        </w:numPr>
        <w:spacing w:line="360" w:lineRule="auto"/>
      </w:pPr>
      <w:r>
        <w:t>Requirements: Style 1</w:t>
      </w:r>
    </w:p>
    <w:p w:rsidR="007C0E97" w:rsidRDefault="007C0E97" w:rsidP="004610C3">
      <w:pPr>
        <w:pStyle w:val="ListParagraph"/>
        <w:numPr>
          <w:ilvl w:val="1"/>
          <w:numId w:val="15"/>
        </w:numPr>
        <w:spacing w:line="360" w:lineRule="auto"/>
      </w:pPr>
      <w:r>
        <w:t>If you rolled d12 and your set size is 2 or higher you may add 2 to your attack total.</w:t>
      </w:r>
    </w:p>
    <w:p w:rsidR="007C0E97" w:rsidRPr="00100754" w:rsidRDefault="007C0E97" w:rsidP="003E53F6">
      <w:pPr>
        <w:spacing w:line="360" w:lineRule="auto"/>
        <w:rPr>
          <w:b/>
        </w:rPr>
      </w:pPr>
      <w:r w:rsidRPr="00100754">
        <w:rPr>
          <w:b/>
        </w:rPr>
        <w:t>Waterbender Feats:</w:t>
      </w:r>
    </w:p>
    <w:p w:rsidR="007C0E97" w:rsidRDefault="007C0E97" w:rsidP="004610C3">
      <w:pPr>
        <w:pStyle w:val="ListParagraph"/>
        <w:numPr>
          <w:ilvl w:val="0"/>
          <w:numId w:val="16"/>
        </w:numPr>
        <w:spacing w:line="360" w:lineRule="auto"/>
      </w:pPr>
      <w:r>
        <w:t>Calm Emotions</w:t>
      </w:r>
    </w:p>
    <w:p w:rsidR="007C0E97" w:rsidRDefault="007C0E97" w:rsidP="004610C3">
      <w:pPr>
        <w:pStyle w:val="ListParagraph"/>
        <w:numPr>
          <w:ilvl w:val="1"/>
          <w:numId w:val="16"/>
        </w:numPr>
        <w:spacing w:line="360" w:lineRule="auto"/>
      </w:pPr>
      <w:r>
        <w:t>Requiremen</w:t>
      </w:r>
      <w:r w:rsidR="00637059">
        <w:t>ts: Style 1 or Style 3, Wisdom 3</w:t>
      </w:r>
    </w:p>
    <w:p w:rsidR="007C0E97" w:rsidRDefault="007C0E97" w:rsidP="004610C3">
      <w:pPr>
        <w:pStyle w:val="ListParagraph"/>
        <w:numPr>
          <w:ilvl w:val="1"/>
          <w:numId w:val="16"/>
        </w:numPr>
        <w:spacing w:line="360" w:lineRule="auto"/>
      </w:pPr>
      <w:r>
        <w:t>Whenever you would re-roll just one die you may re-roll that one die up to two times.</w:t>
      </w:r>
    </w:p>
    <w:p w:rsidR="007C0E97" w:rsidRDefault="007C0E97" w:rsidP="004610C3">
      <w:pPr>
        <w:pStyle w:val="ListParagraph"/>
        <w:numPr>
          <w:ilvl w:val="0"/>
          <w:numId w:val="16"/>
        </w:numPr>
        <w:spacing w:line="360" w:lineRule="auto"/>
      </w:pPr>
      <w:r>
        <w:t>Calming Tides</w:t>
      </w:r>
    </w:p>
    <w:p w:rsidR="007C0E97" w:rsidRDefault="007C0E97" w:rsidP="004610C3">
      <w:pPr>
        <w:pStyle w:val="ListParagraph"/>
        <w:numPr>
          <w:ilvl w:val="1"/>
          <w:numId w:val="16"/>
        </w:numPr>
        <w:spacing w:line="360" w:lineRule="auto"/>
      </w:pPr>
      <w:r>
        <w:t>Requirements: Style 1</w:t>
      </w:r>
    </w:p>
    <w:p w:rsidR="007C0E97" w:rsidRDefault="007C0E97" w:rsidP="004610C3">
      <w:pPr>
        <w:pStyle w:val="ListParagraph"/>
        <w:numPr>
          <w:ilvl w:val="1"/>
          <w:numId w:val="16"/>
        </w:numPr>
        <w:spacing w:line="360" w:lineRule="auto"/>
      </w:pPr>
      <w:r>
        <w:t>You may spend 5 chi to gain 1 health.</w:t>
      </w:r>
    </w:p>
    <w:p w:rsidR="007C0E97" w:rsidRDefault="007C0E97" w:rsidP="004610C3">
      <w:pPr>
        <w:pStyle w:val="ListParagraph"/>
        <w:numPr>
          <w:ilvl w:val="0"/>
          <w:numId w:val="16"/>
        </w:numPr>
        <w:spacing w:line="360" w:lineRule="auto"/>
      </w:pPr>
      <w:r>
        <w:t>Icy Cool</w:t>
      </w:r>
    </w:p>
    <w:p w:rsidR="007C0E97" w:rsidRDefault="007C0E97" w:rsidP="004610C3">
      <w:pPr>
        <w:pStyle w:val="ListParagraph"/>
        <w:numPr>
          <w:ilvl w:val="1"/>
          <w:numId w:val="16"/>
        </w:numPr>
        <w:spacing w:line="360" w:lineRule="auto"/>
      </w:pPr>
      <w:r>
        <w:t>Requirements: Style 1 or Style 2</w:t>
      </w:r>
    </w:p>
    <w:p w:rsidR="007C0E97" w:rsidRDefault="007C0E97" w:rsidP="004610C3">
      <w:pPr>
        <w:pStyle w:val="ListParagraph"/>
        <w:numPr>
          <w:ilvl w:val="1"/>
          <w:numId w:val="16"/>
        </w:numPr>
        <w:spacing w:line="360" w:lineRule="auto"/>
      </w:pPr>
      <w:r>
        <w:t>During the pooling phase you may sacrifice 4 chi to have your opponent shoot before you do during the next shooting phase.</w:t>
      </w:r>
    </w:p>
    <w:p w:rsidR="007C0E97" w:rsidRDefault="007C0E97" w:rsidP="004610C3">
      <w:pPr>
        <w:pStyle w:val="ListParagraph"/>
        <w:numPr>
          <w:ilvl w:val="0"/>
          <w:numId w:val="16"/>
        </w:numPr>
        <w:spacing w:line="360" w:lineRule="auto"/>
      </w:pPr>
      <w:r>
        <w:t>Liquid Defenses</w:t>
      </w:r>
    </w:p>
    <w:p w:rsidR="007C0E97" w:rsidRDefault="007C0E97" w:rsidP="004610C3">
      <w:pPr>
        <w:pStyle w:val="ListParagraph"/>
        <w:numPr>
          <w:ilvl w:val="1"/>
          <w:numId w:val="16"/>
        </w:numPr>
        <w:spacing w:line="360" w:lineRule="auto"/>
      </w:pPr>
      <w:r>
        <w:t>Require</w:t>
      </w:r>
      <w:r w:rsidR="00637059">
        <w:t>ments: Style 1 or Style 3, Dex 1 and Wisdom 2</w:t>
      </w:r>
    </w:p>
    <w:p w:rsidR="007C0E97" w:rsidRDefault="007C0E97" w:rsidP="004610C3">
      <w:pPr>
        <w:pStyle w:val="ListParagraph"/>
        <w:numPr>
          <w:ilvl w:val="1"/>
          <w:numId w:val="16"/>
        </w:numPr>
        <w:spacing w:line="360" w:lineRule="auto"/>
      </w:pPr>
      <w:r>
        <w:lastRenderedPageBreak/>
        <w:t>If your defensive magnitude is lower than your opponents attack magnitude by 3 you may increase your defensive magnitude by 1.</w:t>
      </w:r>
    </w:p>
    <w:p w:rsidR="007C0E97" w:rsidRDefault="007C0E97" w:rsidP="004610C3">
      <w:pPr>
        <w:pStyle w:val="ListParagraph"/>
        <w:numPr>
          <w:ilvl w:val="0"/>
          <w:numId w:val="16"/>
        </w:numPr>
        <w:spacing w:line="360" w:lineRule="auto"/>
      </w:pPr>
      <w:r>
        <w:t>Sharpened Water</w:t>
      </w:r>
    </w:p>
    <w:p w:rsidR="007C0E97" w:rsidRDefault="007C0E97" w:rsidP="004610C3">
      <w:pPr>
        <w:pStyle w:val="ListParagraph"/>
        <w:numPr>
          <w:ilvl w:val="1"/>
          <w:numId w:val="16"/>
        </w:numPr>
        <w:spacing w:line="360" w:lineRule="auto"/>
      </w:pPr>
      <w:r>
        <w:t>Requirements: All st</w:t>
      </w:r>
      <w:r w:rsidR="00637059">
        <w:t>yles, Strength 1 and Dexterity 1</w:t>
      </w:r>
    </w:p>
    <w:p w:rsidR="007C0E97" w:rsidRDefault="007C0E97" w:rsidP="004610C3">
      <w:pPr>
        <w:pStyle w:val="ListParagraph"/>
        <w:numPr>
          <w:ilvl w:val="1"/>
          <w:numId w:val="16"/>
        </w:numPr>
        <w:spacing w:line="360" w:lineRule="auto"/>
      </w:pPr>
      <w:r>
        <w:t>When your set size is larger than your opponents you may gain 1 action point at the end of the resolution phase.</w:t>
      </w:r>
    </w:p>
    <w:p w:rsidR="007C0E97" w:rsidRDefault="007C0E97" w:rsidP="004610C3">
      <w:pPr>
        <w:pStyle w:val="ListParagraph"/>
        <w:numPr>
          <w:ilvl w:val="0"/>
          <w:numId w:val="16"/>
        </w:numPr>
        <w:spacing w:line="360" w:lineRule="auto"/>
      </w:pPr>
      <w:r>
        <w:t>Tsunami Strikes</w:t>
      </w:r>
    </w:p>
    <w:p w:rsidR="007C0E97" w:rsidRDefault="007C0E97" w:rsidP="004610C3">
      <w:pPr>
        <w:pStyle w:val="ListParagraph"/>
        <w:numPr>
          <w:ilvl w:val="1"/>
          <w:numId w:val="16"/>
        </w:numPr>
        <w:spacing w:line="360" w:lineRule="auto"/>
      </w:pPr>
      <w:r>
        <w:t>R</w:t>
      </w:r>
      <w:r w:rsidR="00637059">
        <w:t>equirements: Style 2, Strength 1</w:t>
      </w:r>
    </w:p>
    <w:p w:rsidR="007C0E97" w:rsidRDefault="007C0E97" w:rsidP="004610C3">
      <w:pPr>
        <w:pStyle w:val="ListParagraph"/>
        <w:numPr>
          <w:ilvl w:val="1"/>
          <w:numId w:val="16"/>
        </w:numPr>
        <w:spacing w:line="360" w:lineRule="auto"/>
      </w:pPr>
      <w:r>
        <w:t>You may roll 1 less die during the rolling phase to target an additional target during the shooting phase.</w:t>
      </w:r>
    </w:p>
    <w:p w:rsidR="00767A9D" w:rsidRPr="00AE259E" w:rsidRDefault="00767A9D" w:rsidP="00767A9D">
      <w:pPr>
        <w:pStyle w:val="Heading1"/>
      </w:pPr>
      <w:r>
        <w:t xml:space="preserve">Combat </w:t>
      </w:r>
      <w:r w:rsidRPr="00AE259E">
        <w:t>Phases</w:t>
      </w:r>
    </w:p>
    <w:p w:rsidR="00767A9D" w:rsidRDefault="00767A9D" w:rsidP="00767A9D">
      <w:pPr>
        <w:pStyle w:val="NormalWeb"/>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All phases are completed</w:t>
      </w:r>
      <w:r>
        <w:rPr>
          <w:rFonts w:ascii="Calibri" w:hAnsi="Calibri" w:cs="Calibri"/>
          <w:color w:val="000000"/>
          <w:sz w:val="22"/>
          <w:szCs w:val="22"/>
        </w:rPr>
        <w:t xml:space="preserve"> by both players</w:t>
      </w:r>
      <w:r w:rsidRPr="00AE259E">
        <w:rPr>
          <w:rFonts w:ascii="Calibri" w:hAnsi="Calibri" w:cs="Calibri"/>
          <w:color w:val="000000"/>
          <w:sz w:val="22"/>
          <w:szCs w:val="22"/>
        </w:rPr>
        <w:t xml:space="preserve"> simultaneously.</w:t>
      </w:r>
    </w:p>
    <w:p w:rsidR="00767A9D" w:rsidRDefault="00767A9D" w:rsidP="004610C3">
      <w:pPr>
        <w:pStyle w:val="ListParagraph"/>
        <w:numPr>
          <w:ilvl w:val="0"/>
          <w:numId w:val="3"/>
        </w:numPr>
        <w:spacing w:line="360" w:lineRule="auto"/>
      </w:pPr>
      <w:r>
        <w:t>Pooling</w:t>
      </w:r>
    </w:p>
    <w:p w:rsidR="00767A9D" w:rsidRDefault="00767A9D" w:rsidP="004610C3">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This phase is hidden from your opponent.</w:t>
      </w:r>
    </w:p>
    <w:p w:rsidR="00767A9D" w:rsidRPr="007E320B" w:rsidRDefault="00767A9D" w:rsidP="004610C3">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You may </w:t>
      </w:r>
      <w:r w:rsidRPr="006503F9">
        <w:rPr>
          <w:rFonts w:ascii="Calibri" w:hAnsi="Calibri" w:cs="Calibri"/>
          <w:i/>
          <w:color w:val="000000"/>
          <w:sz w:val="22"/>
          <w:szCs w:val="22"/>
        </w:rPr>
        <w:t xml:space="preserve">cast </w:t>
      </w:r>
      <w:r>
        <w:rPr>
          <w:rFonts w:ascii="Calibri" w:hAnsi="Calibri" w:cs="Calibri"/>
          <w:i/>
          <w:color w:val="000000"/>
          <w:sz w:val="22"/>
          <w:szCs w:val="22"/>
        </w:rPr>
        <w:t>channel</w:t>
      </w:r>
      <w:r>
        <w:rPr>
          <w:rFonts w:ascii="Calibri" w:hAnsi="Calibri" w:cs="Calibri"/>
          <w:color w:val="000000"/>
          <w:sz w:val="22"/>
          <w:szCs w:val="22"/>
        </w:rPr>
        <w:t xml:space="preserve"> skills during this phase.</w:t>
      </w:r>
    </w:p>
    <w:p w:rsidR="00767A9D" w:rsidRPr="006503F9" w:rsidRDefault="00767A9D" w:rsidP="004610C3">
      <w:pPr>
        <w:pStyle w:val="NormalWeb"/>
        <w:numPr>
          <w:ilvl w:val="0"/>
          <w:numId w:val="4"/>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Select a </w:t>
      </w:r>
      <w:r w:rsidRPr="00554077">
        <w:rPr>
          <w:rFonts w:ascii="Calibri" w:hAnsi="Calibri" w:cs="Calibri"/>
          <w:i/>
          <w:color w:val="000000"/>
          <w:sz w:val="22"/>
          <w:szCs w:val="22"/>
        </w:rPr>
        <w:t>die tier</w:t>
      </w:r>
      <w:r>
        <w:rPr>
          <w:rFonts w:ascii="Calibri" w:hAnsi="Calibri" w:cs="Calibri"/>
          <w:color w:val="000000"/>
          <w:sz w:val="22"/>
          <w:szCs w:val="22"/>
        </w:rPr>
        <w:t xml:space="preserve">. </w:t>
      </w:r>
      <w:r w:rsidRPr="008D13C2">
        <w:rPr>
          <w:rFonts w:ascii="Calibri" w:hAnsi="Calibri" w:cs="Calibri"/>
          <w:b/>
          <w:color w:val="000000"/>
          <w:sz w:val="22"/>
          <w:szCs w:val="22"/>
        </w:rPr>
        <w:t>E.g.</w:t>
      </w:r>
      <w:r>
        <w:rPr>
          <w:rFonts w:ascii="Calibri" w:hAnsi="Calibri" w:cs="Calibri"/>
          <w:color w:val="000000"/>
          <w:sz w:val="22"/>
          <w:szCs w:val="22"/>
        </w:rPr>
        <w:t xml:space="preserve"> d6, d8, d10, or d12</w:t>
      </w:r>
    </w:p>
    <w:p w:rsidR="00767A9D" w:rsidRDefault="00767A9D" w:rsidP="004610C3">
      <w:pPr>
        <w:pStyle w:val="NormalWeb"/>
        <w:numPr>
          <w:ilvl w:val="0"/>
          <w:numId w:val="4"/>
        </w:numPr>
        <w:spacing w:before="75" w:beforeAutospacing="0" w:after="75" w:afterAutospacing="0" w:line="360" w:lineRule="auto"/>
        <w:rPr>
          <w:rFonts w:ascii="Calibri" w:hAnsi="Calibri" w:cs="Calibri"/>
          <w:color w:val="000000"/>
          <w:sz w:val="22"/>
          <w:szCs w:val="22"/>
        </w:rPr>
      </w:pPr>
      <w:r w:rsidRPr="00554077">
        <w:rPr>
          <w:rFonts w:ascii="Calibri" w:hAnsi="Calibri" w:cs="Calibri"/>
          <w:color w:val="000000"/>
          <w:sz w:val="22"/>
          <w:szCs w:val="22"/>
        </w:rPr>
        <w:t>Spend your chi to buy dice of your die tier. The chi costs of each die corresponds with its highest die face d6 costs 6, d8 costs 8, d10 costs 10, and d12 costs 12.</w:t>
      </w:r>
    </w:p>
    <w:p w:rsidR="00767A9D" w:rsidRDefault="00767A9D" w:rsidP="004610C3">
      <w:pPr>
        <w:pStyle w:val="ListParagraph"/>
        <w:numPr>
          <w:ilvl w:val="0"/>
          <w:numId w:val="3"/>
        </w:numPr>
        <w:spacing w:line="360" w:lineRule="auto"/>
      </w:pPr>
      <w:r>
        <w:t>Rolling</w:t>
      </w:r>
    </w:p>
    <w:p w:rsidR="00767A9D" w:rsidRPr="00AE259E" w:rsidRDefault="00767A9D" w:rsidP="004610C3">
      <w:pPr>
        <w:pStyle w:val="NormalWeb"/>
        <w:numPr>
          <w:ilvl w:val="0"/>
          <w:numId w:val="5"/>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This phase is hidden from your opponent.</w:t>
      </w:r>
    </w:p>
    <w:p w:rsidR="00767A9D" w:rsidRPr="007E320B" w:rsidRDefault="00767A9D" w:rsidP="004610C3">
      <w:pPr>
        <w:pStyle w:val="NormalWeb"/>
        <w:numPr>
          <w:ilvl w:val="0"/>
          <w:numId w:val="5"/>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You may </w:t>
      </w:r>
      <w:r w:rsidRPr="006503F9">
        <w:rPr>
          <w:rFonts w:ascii="Calibri" w:hAnsi="Calibri" w:cs="Calibri"/>
          <w:i/>
          <w:color w:val="000000"/>
          <w:sz w:val="22"/>
          <w:szCs w:val="22"/>
        </w:rPr>
        <w:t>cast preparation</w:t>
      </w:r>
      <w:r>
        <w:rPr>
          <w:rFonts w:ascii="Calibri" w:hAnsi="Calibri" w:cs="Calibri"/>
          <w:color w:val="000000"/>
          <w:sz w:val="22"/>
          <w:szCs w:val="22"/>
        </w:rPr>
        <w:t xml:space="preserve"> skills during this phase</w:t>
      </w:r>
      <w:r w:rsidRPr="00AE259E">
        <w:rPr>
          <w:rFonts w:ascii="Calibri" w:hAnsi="Calibri" w:cs="Calibri"/>
          <w:color w:val="000000"/>
          <w:sz w:val="22"/>
          <w:szCs w:val="22"/>
        </w:rPr>
        <w:t>.</w:t>
      </w:r>
    </w:p>
    <w:p w:rsidR="00767A9D" w:rsidRPr="00AE259E" w:rsidRDefault="00767A9D" w:rsidP="004610C3">
      <w:pPr>
        <w:pStyle w:val="NormalWeb"/>
        <w:numPr>
          <w:ilvl w:val="0"/>
          <w:numId w:val="5"/>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Roll your </w:t>
      </w:r>
      <w:r w:rsidRPr="00AE259E">
        <w:rPr>
          <w:rFonts w:ascii="Calibri" w:hAnsi="Calibri" w:cs="Calibri"/>
          <w:i/>
          <w:color w:val="000000"/>
          <w:sz w:val="22"/>
          <w:szCs w:val="22"/>
        </w:rPr>
        <w:t>dice pool</w:t>
      </w:r>
      <w:r w:rsidRPr="00AE259E">
        <w:rPr>
          <w:rFonts w:ascii="Calibri" w:hAnsi="Calibri" w:cs="Calibri"/>
          <w:color w:val="000000"/>
          <w:sz w:val="22"/>
          <w:szCs w:val="22"/>
        </w:rPr>
        <w:t>.</w:t>
      </w:r>
    </w:p>
    <w:p w:rsidR="00767A9D" w:rsidRPr="00AE259E" w:rsidRDefault="00767A9D" w:rsidP="004610C3">
      <w:pPr>
        <w:pStyle w:val="NormalWeb"/>
        <w:numPr>
          <w:ilvl w:val="0"/>
          <w:numId w:val="5"/>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Choose a group of matching dice value; these will be your </w:t>
      </w:r>
      <w:r w:rsidRPr="00C40614">
        <w:rPr>
          <w:rFonts w:ascii="Calibri" w:hAnsi="Calibri" w:cs="Calibri"/>
          <w:i/>
          <w:color w:val="000000"/>
          <w:sz w:val="22"/>
          <w:szCs w:val="22"/>
        </w:rPr>
        <w:t>set</w:t>
      </w:r>
      <w:r>
        <w:rPr>
          <w:rFonts w:ascii="Calibri" w:hAnsi="Calibri" w:cs="Calibri"/>
          <w:color w:val="000000"/>
          <w:sz w:val="22"/>
          <w:szCs w:val="22"/>
        </w:rPr>
        <w:t>.</w:t>
      </w:r>
    </w:p>
    <w:p w:rsidR="00767A9D" w:rsidRPr="00AE259E" w:rsidRDefault="00767A9D" w:rsidP="004610C3">
      <w:pPr>
        <w:pStyle w:val="NormalWeb"/>
        <w:numPr>
          <w:ilvl w:val="0"/>
          <w:numId w:val="5"/>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Allocate each die of your set to either attack or defense</w:t>
      </w:r>
      <w:r w:rsidRPr="00AE259E">
        <w:rPr>
          <w:rFonts w:ascii="Calibri" w:hAnsi="Calibri" w:cs="Calibri"/>
          <w:color w:val="000000"/>
          <w:sz w:val="22"/>
          <w:szCs w:val="22"/>
        </w:rPr>
        <w:t>. You canno</w:t>
      </w:r>
      <w:r>
        <w:rPr>
          <w:rFonts w:ascii="Calibri" w:hAnsi="Calibri" w:cs="Calibri"/>
          <w:color w:val="000000"/>
          <w:sz w:val="22"/>
          <w:szCs w:val="22"/>
        </w:rPr>
        <w:t>t have any die be both attack and defense</w:t>
      </w:r>
      <w:r w:rsidRPr="00AE259E">
        <w:rPr>
          <w:rFonts w:ascii="Calibri" w:hAnsi="Calibri" w:cs="Calibri"/>
          <w:color w:val="000000"/>
          <w:sz w:val="22"/>
          <w:szCs w:val="22"/>
        </w:rPr>
        <w:t>.</w:t>
      </w:r>
    </w:p>
    <w:p w:rsidR="00767A9D" w:rsidRDefault="00767A9D" w:rsidP="004610C3">
      <w:pPr>
        <w:pStyle w:val="ListParagraph"/>
        <w:numPr>
          <w:ilvl w:val="0"/>
          <w:numId w:val="3"/>
        </w:numPr>
        <w:spacing w:line="360" w:lineRule="auto"/>
      </w:pPr>
      <w:r>
        <w:t>Shooting</w:t>
      </w:r>
    </w:p>
    <w:p w:rsidR="00767A9D" w:rsidRPr="007E320B" w:rsidRDefault="00767A9D" w:rsidP="004610C3">
      <w:pPr>
        <w:pStyle w:val="NormalWeb"/>
        <w:numPr>
          <w:ilvl w:val="0"/>
          <w:numId w:val="6"/>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You reveal your dice set.</w:t>
      </w:r>
    </w:p>
    <w:p w:rsidR="00767A9D" w:rsidRDefault="00767A9D" w:rsidP="004610C3">
      <w:pPr>
        <w:pStyle w:val="ListParagraph"/>
        <w:numPr>
          <w:ilvl w:val="0"/>
          <w:numId w:val="3"/>
        </w:numPr>
        <w:spacing w:line="360" w:lineRule="auto"/>
      </w:pPr>
      <w:r>
        <w:lastRenderedPageBreak/>
        <w:t>Bending</w:t>
      </w:r>
    </w:p>
    <w:p w:rsidR="00767A9D" w:rsidRPr="007E320B" w:rsidRDefault="00767A9D" w:rsidP="004610C3">
      <w:pPr>
        <w:pStyle w:val="NormalWeb"/>
        <w:numPr>
          <w:ilvl w:val="0"/>
          <w:numId w:val="7"/>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You may </w:t>
      </w:r>
      <w:r w:rsidRPr="006503F9">
        <w:rPr>
          <w:rFonts w:ascii="Calibri" w:hAnsi="Calibri" w:cs="Calibri"/>
          <w:i/>
          <w:color w:val="000000"/>
          <w:sz w:val="22"/>
          <w:szCs w:val="22"/>
        </w:rPr>
        <w:t>cast</w:t>
      </w:r>
      <w:r>
        <w:rPr>
          <w:rFonts w:ascii="Calibri" w:hAnsi="Calibri" w:cs="Calibri"/>
          <w:color w:val="000000"/>
          <w:sz w:val="22"/>
          <w:szCs w:val="22"/>
        </w:rPr>
        <w:t xml:space="preserve"> </w:t>
      </w:r>
      <w:r w:rsidRPr="006503F9">
        <w:rPr>
          <w:rFonts w:ascii="Calibri" w:hAnsi="Calibri" w:cs="Calibri"/>
          <w:i/>
          <w:color w:val="000000"/>
          <w:sz w:val="22"/>
          <w:szCs w:val="22"/>
        </w:rPr>
        <w:t>bending art</w:t>
      </w:r>
      <w:r>
        <w:rPr>
          <w:rFonts w:ascii="Calibri" w:hAnsi="Calibri" w:cs="Calibri"/>
          <w:color w:val="000000"/>
          <w:sz w:val="22"/>
          <w:szCs w:val="22"/>
        </w:rPr>
        <w:t xml:space="preserve"> skills during this phase.</w:t>
      </w:r>
    </w:p>
    <w:p w:rsidR="00767A9D" w:rsidRDefault="00767A9D" w:rsidP="004610C3">
      <w:pPr>
        <w:pStyle w:val="ListParagraph"/>
        <w:numPr>
          <w:ilvl w:val="0"/>
          <w:numId w:val="3"/>
        </w:numPr>
        <w:spacing w:line="360" w:lineRule="auto"/>
      </w:pPr>
      <w:r>
        <w:t>Resolution</w:t>
      </w:r>
    </w:p>
    <w:p w:rsidR="00767A9D" w:rsidRDefault="00767A9D" w:rsidP="004610C3">
      <w:pPr>
        <w:pStyle w:val="NormalWeb"/>
        <w:numPr>
          <w:ilvl w:val="0"/>
          <w:numId w:val="8"/>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No skills can be cast during this phase.</w:t>
      </w:r>
    </w:p>
    <w:p w:rsidR="00767A9D" w:rsidRPr="00AE259E" w:rsidRDefault="00767A9D" w:rsidP="004610C3">
      <w:pPr>
        <w:pStyle w:val="NormalWeb"/>
        <w:numPr>
          <w:ilvl w:val="0"/>
          <w:numId w:val="8"/>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You deal damage equal to your </w:t>
      </w:r>
      <w:r>
        <w:rPr>
          <w:rFonts w:ascii="Calibri" w:hAnsi="Calibri" w:cs="Calibri"/>
          <w:i/>
          <w:color w:val="000000"/>
          <w:sz w:val="22"/>
          <w:szCs w:val="22"/>
        </w:rPr>
        <w:t xml:space="preserve">attack total </w:t>
      </w:r>
      <w:r>
        <w:rPr>
          <w:rFonts w:ascii="Calibri" w:hAnsi="Calibri" w:cs="Calibri"/>
          <w:color w:val="000000"/>
          <w:sz w:val="22"/>
          <w:szCs w:val="22"/>
        </w:rPr>
        <w:t xml:space="preserve">minus your opponent’s </w:t>
      </w:r>
      <w:r w:rsidRPr="0064342A">
        <w:rPr>
          <w:rFonts w:ascii="Calibri" w:hAnsi="Calibri" w:cs="Calibri"/>
          <w:i/>
          <w:color w:val="000000"/>
          <w:sz w:val="22"/>
          <w:szCs w:val="22"/>
        </w:rPr>
        <w:t>defense total</w:t>
      </w:r>
      <w:r>
        <w:rPr>
          <w:rFonts w:ascii="Calibri" w:hAnsi="Calibri" w:cs="Calibri"/>
          <w:color w:val="000000"/>
          <w:sz w:val="22"/>
          <w:szCs w:val="22"/>
        </w:rPr>
        <w:t>.</w:t>
      </w:r>
    </w:p>
    <w:p w:rsidR="00767A9D" w:rsidRPr="00AE259E" w:rsidRDefault="00767A9D" w:rsidP="004610C3">
      <w:pPr>
        <w:pStyle w:val="NormalWeb"/>
        <w:numPr>
          <w:ilvl w:val="0"/>
          <w:numId w:val="8"/>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Lose all unused </w:t>
      </w:r>
      <w:r w:rsidRPr="00AE259E">
        <w:rPr>
          <w:rFonts w:ascii="Calibri" w:hAnsi="Calibri" w:cs="Calibri"/>
          <w:i/>
          <w:color w:val="000000"/>
          <w:sz w:val="22"/>
          <w:szCs w:val="22"/>
        </w:rPr>
        <w:t>action points</w:t>
      </w:r>
      <w:r w:rsidRPr="00AE259E">
        <w:rPr>
          <w:rFonts w:ascii="Calibri" w:hAnsi="Calibri" w:cs="Calibri"/>
          <w:color w:val="000000"/>
          <w:sz w:val="22"/>
          <w:szCs w:val="22"/>
        </w:rPr>
        <w:t>.</w:t>
      </w:r>
    </w:p>
    <w:p w:rsidR="00767A9D" w:rsidRDefault="00767A9D" w:rsidP="004610C3">
      <w:pPr>
        <w:pStyle w:val="NormalWeb"/>
        <w:numPr>
          <w:ilvl w:val="0"/>
          <w:numId w:val="8"/>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Gain</w:t>
      </w:r>
      <w:r w:rsidRPr="00AE259E">
        <w:rPr>
          <w:rFonts w:ascii="Calibri" w:hAnsi="Calibri" w:cs="Calibri"/>
          <w:i/>
          <w:color w:val="000000"/>
          <w:sz w:val="22"/>
          <w:szCs w:val="22"/>
        </w:rPr>
        <w:t xml:space="preserve"> action points</w:t>
      </w:r>
      <w:r>
        <w:rPr>
          <w:rFonts w:ascii="Calibri" w:hAnsi="Calibri" w:cs="Calibri"/>
          <w:color w:val="000000"/>
          <w:sz w:val="22"/>
          <w:szCs w:val="22"/>
        </w:rPr>
        <w:t xml:space="preserve"> equal to </w:t>
      </w:r>
      <w:r w:rsidRPr="00AE259E">
        <w:rPr>
          <w:rFonts w:ascii="Calibri" w:hAnsi="Calibri" w:cs="Calibri"/>
          <w:color w:val="000000"/>
          <w:sz w:val="22"/>
          <w:szCs w:val="22"/>
        </w:rPr>
        <w:t>damage</w:t>
      </w:r>
      <w:r>
        <w:rPr>
          <w:rFonts w:ascii="Calibri" w:hAnsi="Calibri" w:cs="Calibri"/>
          <w:color w:val="000000"/>
          <w:sz w:val="22"/>
          <w:szCs w:val="22"/>
        </w:rPr>
        <w:t xml:space="preserve"> you</w:t>
      </w:r>
      <w:r w:rsidRPr="00AE259E">
        <w:rPr>
          <w:rFonts w:ascii="Calibri" w:hAnsi="Calibri" w:cs="Calibri"/>
          <w:color w:val="000000"/>
          <w:sz w:val="22"/>
          <w:szCs w:val="22"/>
        </w:rPr>
        <w:t xml:space="preserve"> dealt minus your opponent’s </w:t>
      </w:r>
      <w:r w:rsidRPr="00AE259E">
        <w:rPr>
          <w:rFonts w:ascii="Calibri" w:hAnsi="Calibri" w:cs="Calibri"/>
          <w:i/>
          <w:color w:val="000000"/>
          <w:sz w:val="22"/>
          <w:szCs w:val="22"/>
        </w:rPr>
        <w:t>defense magnitude</w:t>
      </w:r>
      <w:r w:rsidRPr="00AE259E">
        <w:rPr>
          <w:rFonts w:ascii="Calibri" w:hAnsi="Calibri" w:cs="Calibri"/>
          <w:color w:val="000000"/>
          <w:sz w:val="22"/>
          <w:szCs w:val="22"/>
        </w:rPr>
        <w:t>.</w:t>
      </w:r>
    </w:p>
    <w:p w:rsidR="00767A9D" w:rsidRPr="007E320B" w:rsidRDefault="00767A9D" w:rsidP="004610C3">
      <w:pPr>
        <w:pStyle w:val="NormalWeb"/>
        <w:numPr>
          <w:ilvl w:val="0"/>
          <w:numId w:val="8"/>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Restore your chi to its maximum value.</w:t>
      </w:r>
    </w:p>
    <w:p w:rsidR="00767A9D" w:rsidRPr="00AE259E" w:rsidRDefault="00767A9D" w:rsidP="00767A9D">
      <w:pPr>
        <w:pStyle w:val="Heading1"/>
      </w:pPr>
      <w:r w:rsidRPr="00AE259E">
        <w:t>Skills</w:t>
      </w:r>
    </w:p>
    <w:p w:rsidR="00767A9D" w:rsidRPr="000B4A40" w:rsidRDefault="00767A9D" w:rsidP="00767A9D">
      <w:pPr>
        <w:pStyle w:val="NormalWeb"/>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Minor skills cost 1 </w:t>
      </w:r>
      <w:r>
        <w:rPr>
          <w:rFonts w:ascii="Calibri" w:hAnsi="Calibri" w:cs="Calibri"/>
          <w:color w:val="000000"/>
          <w:sz w:val="22"/>
          <w:szCs w:val="22"/>
        </w:rPr>
        <w:t xml:space="preserve">action </w:t>
      </w:r>
      <w:r w:rsidRPr="00AE259E">
        <w:rPr>
          <w:rFonts w:ascii="Calibri" w:hAnsi="Calibri" w:cs="Calibri"/>
          <w:color w:val="000000"/>
          <w:sz w:val="22"/>
          <w:szCs w:val="22"/>
        </w:rPr>
        <w:t>point, Low skills cost 2</w:t>
      </w:r>
      <w:r>
        <w:rPr>
          <w:rFonts w:ascii="Calibri" w:hAnsi="Calibri" w:cs="Calibri"/>
          <w:color w:val="000000"/>
          <w:sz w:val="22"/>
          <w:szCs w:val="22"/>
        </w:rPr>
        <w:t xml:space="preserve"> action</w:t>
      </w:r>
      <w:r w:rsidRPr="00AE259E">
        <w:rPr>
          <w:rFonts w:ascii="Calibri" w:hAnsi="Calibri" w:cs="Calibri"/>
          <w:color w:val="000000"/>
          <w:sz w:val="22"/>
          <w:szCs w:val="22"/>
        </w:rPr>
        <w:t xml:space="preserve"> points, medium skills cost 4</w:t>
      </w:r>
      <w:r>
        <w:rPr>
          <w:rFonts w:ascii="Calibri" w:hAnsi="Calibri" w:cs="Calibri"/>
          <w:color w:val="000000"/>
          <w:sz w:val="22"/>
          <w:szCs w:val="22"/>
        </w:rPr>
        <w:t xml:space="preserve"> action</w:t>
      </w:r>
      <w:r w:rsidRPr="00AE259E">
        <w:rPr>
          <w:rFonts w:ascii="Calibri" w:hAnsi="Calibri" w:cs="Calibri"/>
          <w:color w:val="000000"/>
          <w:sz w:val="22"/>
          <w:szCs w:val="22"/>
        </w:rPr>
        <w:t xml:space="preserve"> points, and high skills cost 6</w:t>
      </w:r>
      <w:r>
        <w:rPr>
          <w:rFonts w:ascii="Calibri" w:hAnsi="Calibri" w:cs="Calibri"/>
          <w:color w:val="000000"/>
          <w:sz w:val="22"/>
          <w:szCs w:val="22"/>
        </w:rPr>
        <w:t xml:space="preserve"> action</w:t>
      </w:r>
      <w:r w:rsidRPr="00AE259E">
        <w:rPr>
          <w:rFonts w:ascii="Calibri" w:hAnsi="Calibri" w:cs="Calibri"/>
          <w:color w:val="000000"/>
          <w:sz w:val="22"/>
          <w:szCs w:val="22"/>
        </w:rPr>
        <w:t xml:space="preserve"> points.</w:t>
      </w:r>
      <w:r>
        <w:rPr>
          <w:rFonts w:ascii="Calibri" w:hAnsi="Calibri" w:cs="Calibri"/>
          <w:color w:val="000000"/>
          <w:sz w:val="22"/>
          <w:szCs w:val="22"/>
        </w:rPr>
        <w:t xml:space="preserve"> Minor and Low abilities can be used up to three times per turn. Medium abilities can be used twice per turn. High abilities can be used only once per turn. </w:t>
      </w:r>
      <w:r w:rsidRPr="008D13C2">
        <w:rPr>
          <w:rFonts w:ascii="Calibri" w:hAnsi="Calibri" w:cs="Calibri"/>
          <w:b/>
          <w:i/>
          <w:color w:val="000000"/>
          <w:sz w:val="22"/>
          <w:szCs w:val="22"/>
        </w:rPr>
        <w:t>E.g.</w:t>
      </w:r>
      <w:r>
        <w:rPr>
          <w:rFonts w:ascii="Calibri" w:hAnsi="Calibri" w:cs="Calibri"/>
          <w:i/>
          <w:color w:val="000000"/>
          <w:sz w:val="22"/>
          <w:szCs w:val="22"/>
        </w:rPr>
        <w:t xml:space="preserve"> </w:t>
      </w:r>
      <w:r w:rsidRPr="006E7A0C">
        <w:rPr>
          <w:rFonts w:ascii="Calibri" w:hAnsi="Calibri" w:cs="Calibri"/>
          <w:i/>
          <w:color w:val="000000"/>
          <w:sz w:val="22"/>
          <w:szCs w:val="22"/>
        </w:rPr>
        <w:t xml:space="preserve">this means you can use either medium ability but </w:t>
      </w:r>
      <w:r>
        <w:rPr>
          <w:rFonts w:ascii="Calibri" w:hAnsi="Calibri" w:cs="Calibri"/>
          <w:i/>
          <w:color w:val="000000"/>
          <w:sz w:val="22"/>
          <w:szCs w:val="22"/>
        </w:rPr>
        <w:t>only one high ability per turn.</w:t>
      </w:r>
    </w:p>
    <w:p w:rsidR="00F53AE1" w:rsidRPr="00AE259E" w:rsidRDefault="00F53AE1" w:rsidP="00100754">
      <w:pPr>
        <w:pStyle w:val="Heading1"/>
      </w:pPr>
      <w:r w:rsidRPr="00AE259E">
        <w:t>Glossary</w:t>
      </w:r>
    </w:p>
    <w:p w:rsidR="00100754" w:rsidRDefault="00100754"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Ability Score- A representation of your characters stats.</w:t>
      </w:r>
    </w:p>
    <w:p w:rsidR="00F53AE1" w:rsidRPr="00AE259E"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Action</w:t>
      </w:r>
      <w:r w:rsidR="00F53AE1" w:rsidRPr="00AE259E">
        <w:rPr>
          <w:rFonts w:ascii="Calibri" w:hAnsi="Calibri" w:cs="Calibri"/>
          <w:color w:val="000000"/>
          <w:sz w:val="22"/>
          <w:szCs w:val="22"/>
        </w:rPr>
        <w:t xml:space="preserve"> points</w:t>
      </w:r>
      <w:r w:rsidRPr="00AE259E">
        <w:rPr>
          <w:rFonts w:ascii="Calibri" w:hAnsi="Calibri" w:cs="Calibri"/>
          <w:color w:val="000000"/>
          <w:sz w:val="22"/>
          <w:szCs w:val="22"/>
        </w:rPr>
        <w:t>- Action</w:t>
      </w:r>
      <w:r w:rsidR="00F53AE1" w:rsidRPr="00AE259E">
        <w:rPr>
          <w:rFonts w:ascii="Calibri" w:hAnsi="Calibri" w:cs="Calibri"/>
          <w:color w:val="000000"/>
          <w:sz w:val="22"/>
          <w:szCs w:val="22"/>
        </w:rPr>
        <w:t xml:space="preserve"> points are used to cast skills.</w:t>
      </w:r>
    </w:p>
    <w:p w:rsidR="00F53AE1"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A</w:t>
      </w:r>
      <w:r w:rsidR="00F53AE1" w:rsidRPr="00AE259E">
        <w:rPr>
          <w:rFonts w:ascii="Calibri" w:hAnsi="Calibri" w:cs="Calibri"/>
          <w:color w:val="000000"/>
          <w:sz w:val="22"/>
          <w:szCs w:val="22"/>
        </w:rPr>
        <w:t>ttack magnitude</w:t>
      </w:r>
      <w:r w:rsidRPr="00AE259E">
        <w:rPr>
          <w:rFonts w:ascii="Calibri" w:hAnsi="Calibri" w:cs="Calibri"/>
          <w:color w:val="000000"/>
          <w:sz w:val="22"/>
          <w:szCs w:val="22"/>
        </w:rPr>
        <w:t xml:space="preserve">- </w:t>
      </w:r>
      <w:r w:rsidR="0064342A">
        <w:rPr>
          <w:rFonts w:ascii="Calibri" w:hAnsi="Calibri" w:cs="Calibri"/>
          <w:color w:val="000000"/>
          <w:sz w:val="22"/>
          <w:szCs w:val="22"/>
        </w:rPr>
        <w:t>The average of the attack in your set</w:t>
      </w:r>
      <w:r w:rsidR="00D47596">
        <w:rPr>
          <w:rFonts w:ascii="Calibri" w:hAnsi="Calibri" w:cs="Calibri"/>
          <w:color w:val="000000"/>
          <w:sz w:val="22"/>
          <w:szCs w:val="22"/>
        </w:rPr>
        <w:t xml:space="preserve"> rounded down</w:t>
      </w:r>
      <w:r w:rsidRPr="00AE259E">
        <w:rPr>
          <w:rFonts w:ascii="Calibri" w:hAnsi="Calibri" w:cs="Calibri"/>
          <w:color w:val="000000"/>
          <w:sz w:val="22"/>
          <w:szCs w:val="22"/>
        </w:rPr>
        <w:t>.</w:t>
      </w:r>
    </w:p>
    <w:p w:rsidR="00F53AE1"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A</w:t>
      </w:r>
      <w:r w:rsidR="00F53AE1" w:rsidRPr="00AE259E">
        <w:rPr>
          <w:rFonts w:ascii="Calibri" w:hAnsi="Calibri" w:cs="Calibri"/>
          <w:color w:val="000000"/>
          <w:sz w:val="22"/>
          <w:szCs w:val="22"/>
        </w:rPr>
        <w:t>ttack total</w:t>
      </w:r>
      <w:r w:rsidRPr="00AE259E">
        <w:rPr>
          <w:rFonts w:ascii="Calibri" w:hAnsi="Calibri" w:cs="Calibri"/>
          <w:color w:val="000000"/>
          <w:sz w:val="22"/>
          <w:szCs w:val="22"/>
        </w:rPr>
        <w:t xml:space="preserve">- The total </w:t>
      </w:r>
      <w:r w:rsidR="00A528CA">
        <w:rPr>
          <w:rFonts w:ascii="Calibri" w:hAnsi="Calibri" w:cs="Calibri"/>
          <w:color w:val="000000"/>
          <w:sz w:val="22"/>
          <w:szCs w:val="22"/>
        </w:rPr>
        <w:t xml:space="preserve">value </w:t>
      </w:r>
      <w:r w:rsidRPr="00AE259E">
        <w:rPr>
          <w:rFonts w:ascii="Calibri" w:hAnsi="Calibri" w:cs="Calibri"/>
          <w:color w:val="000000"/>
          <w:sz w:val="22"/>
          <w:szCs w:val="22"/>
        </w:rPr>
        <w:t xml:space="preserve">of the attack </w:t>
      </w:r>
      <w:r w:rsidR="0064342A">
        <w:rPr>
          <w:rFonts w:ascii="Calibri" w:hAnsi="Calibri" w:cs="Calibri"/>
          <w:color w:val="000000"/>
          <w:sz w:val="22"/>
          <w:szCs w:val="22"/>
        </w:rPr>
        <w:t>die</w:t>
      </w:r>
      <w:r w:rsidRPr="00AE259E">
        <w:rPr>
          <w:rFonts w:ascii="Calibri" w:hAnsi="Calibri" w:cs="Calibri"/>
          <w:color w:val="000000"/>
          <w:sz w:val="22"/>
          <w:szCs w:val="22"/>
        </w:rPr>
        <w:t xml:space="preserve"> in your set.</w:t>
      </w:r>
    </w:p>
    <w:p w:rsidR="00DE0441" w:rsidRDefault="00DE0441"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Bending Art- A display of elemental bending prowess. Usable only during the bending phase.</w:t>
      </w:r>
    </w:p>
    <w:p w:rsidR="007C0E97" w:rsidRDefault="007C0E97"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Cast- Spending action points to use skills.</w:t>
      </w:r>
    </w:p>
    <w:p w:rsidR="00DE0441" w:rsidRPr="00AE259E" w:rsidRDefault="00DE0441"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Channel- A skill that is used to manipulate chi. Usable only during the pooling phase.</w:t>
      </w:r>
    </w:p>
    <w:p w:rsidR="00806C38" w:rsidRDefault="001710A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Chi</w:t>
      </w:r>
      <w:r w:rsidR="00806C38" w:rsidRPr="00AE259E">
        <w:rPr>
          <w:rFonts w:ascii="Calibri" w:hAnsi="Calibri" w:cs="Calibri"/>
          <w:color w:val="000000"/>
          <w:sz w:val="22"/>
          <w:szCs w:val="22"/>
        </w:rPr>
        <w:t xml:space="preserve">- The </w:t>
      </w:r>
      <w:r>
        <w:rPr>
          <w:rFonts w:ascii="Calibri" w:hAnsi="Calibri" w:cs="Calibri"/>
          <w:color w:val="000000"/>
          <w:sz w:val="22"/>
          <w:szCs w:val="22"/>
        </w:rPr>
        <w:t>mastery</w:t>
      </w:r>
      <w:r w:rsidR="00806C38" w:rsidRPr="00AE259E">
        <w:rPr>
          <w:rFonts w:ascii="Calibri" w:hAnsi="Calibri" w:cs="Calibri"/>
          <w:color w:val="000000"/>
          <w:sz w:val="22"/>
          <w:szCs w:val="22"/>
        </w:rPr>
        <w:t xml:space="preserve"> of your bender. Represents the energy a bender can manipulate.</w:t>
      </w:r>
    </w:p>
    <w:p w:rsidR="00DE0441" w:rsidRPr="00AE259E" w:rsidRDefault="00DE0441"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Copy- Effectively creates an object of the same value. </w:t>
      </w:r>
      <w:r w:rsidRPr="00DE0441">
        <w:rPr>
          <w:rFonts w:ascii="Calibri" w:hAnsi="Calibri" w:cs="Calibri"/>
          <w:b/>
          <w:color w:val="000000"/>
          <w:sz w:val="22"/>
          <w:szCs w:val="22"/>
        </w:rPr>
        <w:t>E.g</w:t>
      </w:r>
      <w:r>
        <w:rPr>
          <w:rFonts w:ascii="Calibri" w:hAnsi="Calibri" w:cs="Calibri"/>
          <w:b/>
          <w:color w:val="000000"/>
          <w:sz w:val="22"/>
          <w:szCs w:val="22"/>
        </w:rPr>
        <w:t xml:space="preserve">. </w:t>
      </w:r>
      <w:r w:rsidRPr="00DE0441">
        <w:rPr>
          <w:rFonts w:ascii="Calibri" w:hAnsi="Calibri" w:cs="Calibri"/>
          <w:color w:val="000000"/>
          <w:sz w:val="22"/>
          <w:szCs w:val="22"/>
        </w:rPr>
        <w:t>a die with a 10 can by copied to make another die with a 10.</w:t>
      </w:r>
    </w:p>
    <w:p w:rsidR="00F53AE1" w:rsidRPr="00AE259E"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D</w:t>
      </w:r>
      <w:r w:rsidR="00F53AE1" w:rsidRPr="00AE259E">
        <w:rPr>
          <w:rFonts w:ascii="Calibri" w:hAnsi="Calibri" w:cs="Calibri"/>
          <w:color w:val="000000"/>
          <w:sz w:val="22"/>
          <w:szCs w:val="22"/>
        </w:rPr>
        <w:t>ice pool</w:t>
      </w:r>
      <w:r w:rsidRPr="00AE259E">
        <w:rPr>
          <w:rFonts w:ascii="Calibri" w:hAnsi="Calibri" w:cs="Calibri"/>
          <w:color w:val="000000"/>
          <w:sz w:val="22"/>
          <w:szCs w:val="22"/>
        </w:rPr>
        <w:t xml:space="preserve">- The pool of dice that you roll. After being rolled the pool of </w:t>
      </w:r>
      <w:r w:rsidR="00FC7C4B">
        <w:rPr>
          <w:rFonts w:ascii="Calibri" w:hAnsi="Calibri" w:cs="Calibri"/>
          <w:color w:val="000000"/>
          <w:sz w:val="22"/>
          <w:szCs w:val="22"/>
        </w:rPr>
        <w:t>value</w:t>
      </w:r>
      <w:r w:rsidRPr="00AE259E">
        <w:rPr>
          <w:rFonts w:ascii="Calibri" w:hAnsi="Calibri" w:cs="Calibri"/>
          <w:color w:val="000000"/>
          <w:sz w:val="22"/>
          <w:szCs w:val="22"/>
        </w:rPr>
        <w:t>s that you create a set from.</w:t>
      </w:r>
    </w:p>
    <w:p w:rsidR="008F7169" w:rsidRPr="00AE259E"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lastRenderedPageBreak/>
        <w:t>Dice tier- The tier of you</w:t>
      </w:r>
      <w:r w:rsidR="00797023">
        <w:rPr>
          <w:rFonts w:ascii="Calibri" w:hAnsi="Calibri" w:cs="Calibri"/>
          <w:color w:val="000000"/>
          <w:sz w:val="22"/>
          <w:szCs w:val="22"/>
        </w:rPr>
        <w:t>r die. D6, D8, D10, and D12</w:t>
      </w:r>
      <w:r w:rsidRPr="00AE259E">
        <w:rPr>
          <w:rFonts w:ascii="Calibri" w:hAnsi="Calibri" w:cs="Calibri"/>
          <w:color w:val="000000"/>
          <w:sz w:val="22"/>
          <w:szCs w:val="22"/>
        </w:rPr>
        <w:t>.</w:t>
      </w:r>
    </w:p>
    <w:p w:rsidR="00F53AE1" w:rsidRPr="00AE259E"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D</w:t>
      </w:r>
      <w:r w:rsidR="00F53AE1" w:rsidRPr="00AE259E">
        <w:rPr>
          <w:rFonts w:ascii="Calibri" w:hAnsi="Calibri" w:cs="Calibri"/>
          <w:color w:val="000000"/>
          <w:sz w:val="22"/>
          <w:szCs w:val="22"/>
        </w:rPr>
        <w:t>efense magnitude</w:t>
      </w:r>
      <w:r w:rsidRPr="00AE259E">
        <w:rPr>
          <w:rFonts w:ascii="Calibri" w:hAnsi="Calibri" w:cs="Calibri"/>
          <w:color w:val="000000"/>
          <w:sz w:val="22"/>
          <w:szCs w:val="22"/>
        </w:rPr>
        <w:t xml:space="preserve">- The </w:t>
      </w:r>
      <w:r w:rsidR="0064342A">
        <w:rPr>
          <w:rFonts w:ascii="Calibri" w:hAnsi="Calibri" w:cs="Calibri"/>
          <w:color w:val="000000"/>
          <w:sz w:val="22"/>
          <w:szCs w:val="22"/>
        </w:rPr>
        <w:t xml:space="preserve">average </w:t>
      </w:r>
      <w:r w:rsidRPr="00AE259E">
        <w:rPr>
          <w:rFonts w:ascii="Calibri" w:hAnsi="Calibri" w:cs="Calibri"/>
          <w:color w:val="000000"/>
          <w:sz w:val="22"/>
          <w:szCs w:val="22"/>
        </w:rPr>
        <w:t>of the defense in your set</w:t>
      </w:r>
      <w:r w:rsidR="00D47596">
        <w:rPr>
          <w:rFonts w:ascii="Calibri" w:hAnsi="Calibri" w:cs="Calibri"/>
          <w:color w:val="000000"/>
          <w:sz w:val="22"/>
          <w:szCs w:val="22"/>
        </w:rPr>
        <w:t xml:space="preserve"> rounded down</w:t>
      </w:r>
      <w:r w:rsidRPr="00AE259E">
        <w:rPr>
          <w:rFonts w:ascii="Calibri" w:hAnsi="Calibri" w:cs="Calibri"/>
          <w:color w:val="000000"/>
          <w:sz w:val="22"/>
          <w:szCs w:val="22"/>
        </w:rPr>
        <w:t>.</w:t>
      </w:r>
    </w:p>
    <w:p w:rsidR="00F53AE1"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D</w:t>
      </w:r>
      <w:r w:rsidR="00F53AE1" w:rsidRPr="00AE259E">
        <w:rPr>
          <w:rFonts w:ascii="Calibri" w:hAnsi="Calibri" w:cs="Calibri"/>
          <w:color w:val="000000"/>
          <w:sz w:val="22"/>
          <w:szCs w:val="22"/>
        </w:rPr>
        <w:t>efense total</w:t>
      </w:r>
      <w:r w:rsidRPr="00AE259E">
        <w:rPr>
          <w:rFonts w:ascii="Calibri" w:hAnsi="Calibri" w:cs="Calibri"/>
          <w:color w:val="000000"/>
          <w:sz w:val="22"/>
          <w:szCs w:val="22"/>
        </w:rPr>
        <w:t>- The total</w:t>
      </w:r>
      <w:r w:rsidR="00A528CA">
        <w:rPr>
          <w:rFonts w:ascii="Calibri" w:hAnsi="Calibri" w:cs="Calibri"/>
          <w:color w:val="000000"/>
          <w:sz w:val="22"/>
          <w:szCs w:val="22"/>
        </w:rPr>
        <w:t xml:space="preserve"> value</w:t>
      </w:r>
      <w:r w:rsidRPr="00AE259E">
        <w:rPr>
          <w:rFonts w:ascii="Calibri" w:hAnsi="Calibri" w:cs="Calibri"/>
          <w:color w:val="000000"/>
          <w:sz w:val="22"/>
          <w:szCs w:val="22"/>
        </w:rPr>
        <w:t xml:space="preserve"> of the defense </w:t>
      </w:r>
      <w:r w:rsidR="0064342A">
        <w:rPr>
          <w:rFonts w:ascii="Calibri" w:hAnsi="Calibri" w:cs="Calibri"/>
          <w:color w:val="000000"/>
          <w:sz w:val="22"/>
          <w:szCs w:val="22"/>
        </w:rPr>
        <w:t>die</w:t>
      </w:r>
      <w:r w:rsidRPr="00AE259E">
        <w:rPr>
          <w:rFonts w:ascii="Calibri" w:hAnsi="Calibri" w:cs="Calibri"/>
          <w:color w:val="000000"/>
          <w:sz w:val="22"/>
          <w:szCs w:val="22"/>
        </w:rPr>
        <w:t xml:space="preserve"> in your set.</w:t>
      </w:r>
    </w:p>
    <w:p w:rsidR="00100754" w:rsidRDefault="00100754"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Feat- A special training or attribute of your character.</w:t>
      </w:r>
    </w:p>
    <w:p w:rsidR="007C0E97" w:rsidRPr="00AE259E" w:rsidRDefault="007C0E97"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Fuse- Add the values of any two die to create a new die. </w:t>
      </w:r>
      <w:r>
        <w:rPr>
          <w:rFonts w:ascii="Calibri" w:hAnsi="Calibri" w:cs="Calibri"/>
          <w:b/>
          <w:color w:val="000000"/>
          <w:sz w:val="22"/>
          <w:szCs w:val="22"/>
        </w:rPr>
        <w:t xml:space="preserve">E.g. </w:t>
      </w:r>
      <w:r>
        <w:rPr>
          <w:rFonts w:ascii="Calibri" w:hAnsi="Calibri" w:cs="Calibri"/>
          <w:color w:val="000000"/>
          <w:sz w:val="22"/>
          <w:szCs w:val="22"/>
        </w:rPr>
        <w:t>Fuse a 1 and a 6 die to get a 7 die.</w:t>
      </w:r>
    </w:p>
    <w:p w:rsidR="00DE0441" w:rsidRPr="00AE259E" w:rsidRDefault="00DE0441"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Preparation- A skill that is used to ready your attacks and defenses. Usable only during the rolling phase.</w:t>
      </w:r>
    </w:p>
    <w:p w:rsidR="00F53AE1"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S</w:t>
      </w:r>
      <w:r w:rsidR="00F53AE1" w:rsidRPr="00AE259E">
        <w:rPr>
          <w:rFonts w:ascii="Calibri" w:hAnsi="Calibri" w:cs="Calibri"/>
          <w:color w:val="000000"/>
          <w:sz w:val="22"/>
          <w:szCs w:val="22"/>
        </w:rPr>
        <w:t>et</w:t>
      </w:r>
      <w:r w:rsidRPr="00AE259E">
        <w:rPr>
          <w:rFonts w:ascii="Calibri" w:hAnsi="Calibri" w:cs="Calibri"/>
          <w:color w:val="000000"/>
          <w:sz w:val="22"/>
          <w:szCs w:val="22"/>
        </w:rPr>
        <w:t xml:space="preserve">- A selection of dice with the same </w:t>
      </w:r>
      <w:r w:rsidR="00E90ABB">
        <w:rPr>
          <w:rFonts w:ascii="Calibri" w:hAnsi="Calibri" w:cs="Calibri"/>
          <w:color w:val="000000"/>
          <w:sz w:val="22"/>
          <w:szCs w:val="22"/>
        </w:rPr>
        <w:t>value</w:t>
      </w:r>
      <w:r w:rsidRPr="00AE259E">
        <w:rPr>
          <w:rFonts w:ascii="Calibri" w:hAnsi="Calibri" w:cs="Calibri"/>
          <w:color w:val="000000"/>
          <w:sz w:val="22"/>
          <w:szCs w:val="22"/>
        </w:rPr>
        <w:t xml:space="preserve">; </w:t>
      </w:r>
      <w:r w:rsidRPr="00DE0441">
        <w:rPr>
          <w:rFonts w:ascii="Calibri" w:hAnsi="Calibri" w:cs="Calibri"/>
          <w:b/>
          <w:color w:val="000000"/>
          <w:sz w:val="22"/>
          <w:szCs w:val="22"/>
        </w:rPr>
        <w:t>e.g</w:t>
      </w:r>
      <w:r w:rsidRPr="00AE259E">
        <w:rPr>
          <w:rFonts w:ascii="Calibri" w:hAnsi="Calibri" w:cs="Calibri"/>
          <w:color w:val="000000"/>
          <w:sz w:val="22"/>
          <w:szCs w:val="22"/>
        </w:rPr>
        <w:t>. 4, 4, 4 will be a set of three fours.</w:t>
      </w:r>
    </w:p>
    <w:p w:rsidR="0064342A" w:rsidRPr="00AE259E" w:rsidRDefault="0064342A"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Set magnitude- The average of the </w:t>
      </w:r>
      <w:r w:rsidR="00FC7C4B">
        <w:rPr>
          <w:rFonts w:ascii="Calibri" w:hAnsi="Calibri" w:cs="Calibri"/>
          <w:color w:val="000000"/>
          <w:sz w:val="22"/>
          <w:szCs w:val="22"/>
        </w:rPr>
        <w:t>value</w:t>
      </w:r>
      <w:r>
        <w:rPr>
          <w:rFonts w:ascii="Calibri" w:hAnsi="Calibri" w:cs="Calibri"/>
          <w:color w:val="000000"/>
          <w:sz w:val="22"/>
          <w:szCs w:val="22"/>
        </w:rPr>
        <w:t>s in your set</w:t>
      </w:r>
      <w:r w:rsidR="00D47596">
        <w:rPr>
          <w:rFonts w:ascii="Calibri" w:hAnsi="Calibri" w:cs="Calibri"/>
          <w:color w:val="000000"/>
          <w:sz w:val="22"/>
          <w:szCs w:val="22"/>
        </w:rPr>
        <w:t xml:space="preserve"> rounded down</w:t>
      </w:r>
      <w:r>
        <w:rPr>
          <w:rFonts w:ascii="Calibri" w:hAnsi="Calibri" w:cs="Calibri"/>
          <w:color w:val="000000"/>
          <w:sz w:val="22"/>
          <w:szCs w:val="22"/>
        </w:rPr>
        <w:t>.</w:t>
      </w:r>
    </w:p>
    <w:p w:rsidR="007B26B5" w:rsidRPr="00AE259E" w:rsidRDefault="007B26B5"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Set Size- The number of dice in your set.</w:t>
      </w:r>
    </w:p>
    <w:p w:rsidR="00032940" w:rsidRPr="00AE259E" w:rsidRDefault="008F7169"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S</w:t>
      </w:r>
      <w:r w:rsidR="00F53AE1" w:rsidRPr="00AE259E">
        <w:rPr>
          <w:rFonts w:ascii="Calibri" w:hAnsi="Calibri" w:cs="Calibri"/>
          <w:color w:val="000000"/>
          <w:sz w:val="22"/>
          <w:szCs w:val="22"/>
        </w:rPr>
        <w:t>kill</w:t>
      </w:r>
      <w:r w:rsidRPr="00AE259E">
        <w:rPr>
          <w:rFonts w:ascii="Calibri" w:hAnsi="Calibri" w:cs="Calibri"/>
          <w:color w:val="000000"/>
          <w:sz w:val="22"/>
          <w:szCs w:val="22"/>
        </w:rPr>
        <w:t xml:space="preserve">- A special </w:t>
      </w:r>
      <w:r w:rsidR="007B26B5" w:rsidRPr="00AE259E">
        <w:rPr>
          <w:rFonts w:ascii="Calibri" w:hAnsi="Calibri" w:cs="Calibri"/>
          <w:color w:val="000000"/>
          <w:sz w:val="22"/>
          <w:szCs w:val="22"/>
        </w:rPr>
        <w:t>skills used by a bender to assault, hinder</w:t>
      </w:r>
      <w:r w:rsidRPr="00AE259E">
        <w:rPr>
          <w:rFonts w:ascii="Calibri" w:hAnsi="Calibri" w:cs="Calibri"/>
          <w:color w:val="000000"/>
          <w:sz w:val="22"/>
          <w:szCs w:val="22"/>
        </w:rPr>
        <w:t>, or defend.</w:t>
      </w:r>
    </w:p>
    <w:p w:rsidR="00F049B7" w:rsidRDefault="00F049B7"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sidRPr="00AE259E">
        <w:rPr>
          <w:rFonts w:ascii="Calibri" w:hAnsi="Calibri" w:cs="Calibri"/>
          <w:color w:val="000000"/>
          <w:sz w:val="22"/>
          <w:szCs w:val="22"/>
        </w:rPr>
        <w:t xml:space="preserve">Squash- You may lower the </w:t>
      </w:r>
      <w:r w:rsidR="00FC7C4B">
        <w:rPr>
          <w:rFonts w:ascii="Calibri" w:hAnsi="Calibri" w:cs="Calibri"/>
          <w:color w:val="000000"/>
          <w:sz w:val="22"/>
          <w:szCs w:val="22"/>
        </w:rPr>
        <w:t>values</w:t>
      </w:r>
      <w:r w:rsidRPr="00AE259E">
        <w:rPr>
          <w:rFonts w:ascii="Calibri" w:hAnsi="Calibri" w:cs="Calibri"/>
          <w:color w:val="000000"/>
          <w:sz w:val="22"/>
          <w:szCs w:val="22"/>
        </w:rPr>
        <w:t xml:space="preserve"> of a set by </w:t>
      </w:r>
      <w:r w:rsidR="00806C38" w:rsidRPr="00AE259E">
        <w:rPr>
          <w:rFonts w:ascii="Calibri" w:hAnsi="Calibri" w:cs="Calibri"/>
          <w:color w:val="000000"/>
          <w:sz w:val="22"/>
          <w:szCs w:val="22"/>
        </w:rPr>
        <w:t xml:space="preserve">1 and increase </w:t>
      </w:r>
      <w:r w:rsidR="004169BE">
        <w:rPr>
          <w:rFonts w:ascii="Calibri" w:hAnsi="Calibri" w:cs="Calibri"/>
          <w:color w:val="000000"/>
          <w:sz w:val="22"/>
          <w:szCs w:val="22"/>
        </w:rPr>
        <w:t>the set size</w:t>
      </w:r>
      <w:r w:rsidRPr="00AE259E">
        <w:rPr>
          <w:rFonts w:ascii="Calibri" w:hAnsi="Calibri" w:cs="Calibri"/>
          <w:color w:val="000000"/>
          <w:sz w:val="22"/>
          <w:szCs w:val="22"/>
        </w:rPr>
        <w:t xml:space="preserve"> by 1. Alternatively you may increase the </w:t>
      </w:r>
      <w:r w:rsidR="00FC7C4B">
        <w:rPr>
          <w:rFonts w:ascii="Calibri" w:hAnsi="Calibri" w:cs="Calibri"/>
          <w:color w:val="000000"/>
          <w:sz w:val="22"/>
          <w:szCs w:val="22"/>
        </w:rPr>
        <w:t>values</w:t>
      </w:r>
      <w:r w:rsidRPr="00AE259E">
        <w:rPr>
          <w:rFonts w:ascii="Calibri" w:hAnsi="Calibri" w:cs="Calibri"/>
          <w:color w:val="000000"/>
          <w:sz w:val="22"/>
          <w:szCs w:val="22"/>
        </w:rPr>
        <w:t xml:space="preserve"> of a set by 1 and decrease the </w:t>
      </w:r>
      <w:r w:rsidR="004169BE">
        <w:rPr>
          <w:rFonts w:ascii="Calibri" w:hAnsi="Calibri" w:cs="Calibri"/>
          <w:color w:val="000000"/>
          <w:sz w:val="22"/>
          <w:szCs w:val="22"/>
        </w:rPr>
        <w:t>set size</w:t>
      </w:r>
      <w:r w:rsidRPr="00AE259E">
        <w:rPr>
          <w:rFonts w:ascii="Calibri" w:hAnsi="Calibri" w:cs="Calibri"/>
          <w:color w:val="000000"/>
          <w:sz w:val="22"/>
          <w:szCs w:val="22"/>
        </w:rPr>
        <w:t xml:space="preserve"> by 1.</w:t>
      </w:r>
    </w:p>
    <w:p w:rsidR="007C0E97" w:rsidRDefault="007C0E97"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 xml:space="preserve">Split- Take a die and divide it into two smaller die (rounded down). </w:t>
      </w:r>
      <w:r>
        <w:rPr>
          <w:rFonts w:ascii="Calibri" w:hAnsi="Calibri" w:cs="Calibri"/>
          <w:b/>
          <w:color w:val="000000"/>
          <w:sz w:val="22"/>
          <w:szCs w:val="22"/>
        </w:rPr>
        <w:t>E.g.</w:t>
      </w:r>
      <w:r>
        <w:rPr>
          <w:rFonts w:ascii="Calibri" w:hAnsi="Calibri" w:cs="Calibri"/>
          <w:color w:val="000000"/>
          <w:sz w:val="22"/>
          <w:szCs w:val="22"/>
        </w:rPr>
        <w:t xml:space="preserve"> Split a 5 die into two 2 die.</w:t>
      </w:r>
    </w:p>
    <w:p w:rsidR="005159BD" w:rsidRPr="00AE259E" w:rsidRDefault="005159BD" w:rsidP="004610C3">
      <w:pPr>
        <w:pStyle w:val="NormalWeb"/>
        <w:numPr>
          <w:ilvl w:val="0"/>
          <w:numId w:val="1"/>
        </w:numPr>
        <w:spacing w:before="75" w:beforeAutospacing="0" w:after="75" w:afterAutospacing="0" w:line="360" w:lineRule="auto"/>
        <w:rPr>
          <w:rFonts w:ascii="Calibri" w:hAnsi="Calibri" w:cs="Calibri"/>
          <w:color w:val="000000"/>
          <w:sz w:val="22"/>
          <w:szCs w:val="22"/>
        </w:rPr>
      </w:pPr>
      <w:r>
        <w:rPr>
          <w:rFonts w:ascii="Calibri" w:hAnsi="Calibri" w:cs="Calibri"/>
          <w:color w:val="000000"/>
          <w:sz w:val="22"/>
          <w:szCs w:val="22"/>
        </w:rPr>
        <w:t>Value- The number on your die face.</w:t>
      </w:r>
    </w:p>
    <w:p w:rsidR="00B11E99" w:rsidRDefault="00806C38" w:rsidP="00B11E99">
      <w:pPr>
        <w:pStyle w:val="NormalWeb"/>
        <w:spacing w:before="75" w:beforeAutospacing="0" w:after="75" w:afterAutospacing="0"/>
        <w:rPr>
          <w:rFonts w:ascii="Calibri" w:hAnsi="Calibri" w:cs="Calibri"/>
          <w:color w:val="000000"/>
          <w:sz w:val="22"/>
          <w:szCs w:val="22"/>
        </w:rPr>
      </w:pPr>
      <w:r w:rsidRPr="00767A9D">
        <w:rPr>
          <w:rStyle w:val="Heading1Char"/>
        </w:rPr>
        <w:t>Change</w:t>
      </w:r>
      <w:r w:rsidR="00767A9D" w:rsidRPr="00767A9D">
        <w:rPr>
          <w:rStyle w:val="Heading1Char"/>
        </w:rPr>
        <w:t xml:space="preserve"> L</w:t>
      </w:r>
      <w:r w:rsidRPr="00767A9D">
        <w:rPr>
          <w:rStyle w:val="Heading1Char"/>
        </w:rPr>
        <w:t>og</w:t>
      </w:r>
      <w:r w:rsidR="00767A9D" w:rsidRPr="00767A9D">
        <w:rPr>
          <w:rStyle w:val="Heading1Char"/>
        </w:rPr>
        <w:t>s</w:t>
      </w:r>
      <w:r w:rsidRPr="00AE259E">
        <w:rPr>
          <w:rFonts w:ascii="Calibri" w:hAnsi="Calibri" w:cs="Calibri"/>
          <w:color w:val="000000"/>
          <w:sz w:val="22"/>
          <w:szCs w:val="22"/>
        </w:rPr>
        <w:br/>
        <w:t>v.13b</w:t>
      </w:r>
    </w:p>
    <w:p w:rsidR="00B11E99" w:rsidRDefault="002C134D"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Added Squash rules. </w:t>
      </w:r>
    </w:p>
    <w:p w:rsidR="00B11E99" w:rsidRDefault="002C134D"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Modified wordings on Fire Med 1.</w:t>
      </w:r>
    </w:p>
    <w:p w:rsidR="00B11E99" w:rsidRDefault="007B26B5"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Fixed die/dice terminology. </w:t>
      </w:r>
    </w:p>
    <w:p w:rsidR="00B11E99" w:rsidRDefault="007B26B5"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Added 2 new terms to glossary.</w:t>
      </w:r>
      <w:r w:rsidR="003F7FE2" w:rsidRPr="00AE259E">
        <w:rPr>
          <w:rFonts w:ascii="Calibri" w:hAnsi="Calibri" w:cs="Calibri"/>
          <w:color w:val="000000"/>
          <w:sz w:val="22"/>
          <w:szCs w:val="22"/>
        </w:rPr>
        <w:t xml:space="preserve"> </w:t>
      </w:r>
    </w:p>
    <w:p w:rsidR="00B11E99" w:rsidRDefault="003F7FE2"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Reworded air med 2 and air high 1. </w:t>
      </w:r>
    </w:p>
    <w:p w:rsidR="00B11E99" w:rsidRDefault="003F7FE2"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Reworded fire med 2.</w:t>
      </w:r>
      <w:r w:rsidR="00806C38" w:rsidRPr="00AE259E">
        <w:rPr>
          <w:rFonts w:ascii="Calibri" w:hAnsi="Calibri" w:cs="Calibri"/>
          <w:color w:val="000000"/>
          <w:sz w:val="22"/>
          <w:szCs w:val="22"/>
        </w:rPr>
        <w:t xml:space="preserve"> </w:t>
      </w:r>
    </w:p>
    <w:p w:rsidR="00B11E99" w:rsidRDefault="00806C38"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Changed power level to chi. </w:t>
      </w:r>
    </w:p>
    <w:p w:rsidR="00B11E99" w:rsidRDefault="00806C38"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Deleted over 9000 joke. </w:t>
      </w:r>
    </w:p>
    <w:p w:rsidR="00B11E99" w:rsidRDefault="00806C38"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 xml:space="preserve">Added neutral minor 1. </w:t>
      </w:r>
    </w:p>
    <w:p w:rsidR="00B11E99" w:rsidRDefault="00806C38" w:rsidP="004610C3">
      <w:pPr>
        <w:pStyle w:val="NormalWeb"/>
        <w:numPr>
          <w:ilvl w:val="0"/>
          <w:numId w:val="18"/>
        </w:numPr>
        <w:spacing w:before="75" w:beforeAutospacing="0" w:after="75" w:afterAutospacing="0"/>
        <w:rPr>
          <w:rFonts w:ascii="Calibri" w:hAnsi="Calibri" w:cs="Calibri"/>
          <w:color w:val="000000"/>
          <w:sz w:val="22"/>
          <w:szCs w:val="22"/>
        </w:rPr>
      </w:pPr>
      <w:r w:rsidRPr="00AE259E">
        <w:rPr>
          <w:rFonts w:ascii="Calibri" w:hAnsi="Calibri" w:cs="Calibri"/>
          <w:color w:val="000000"/>
          <w:sz w:val="22"/>
          <w:szCs w:val="22"/>
        </w:rPr>
        <w:t>Added skill costs.</w:t>
      </w:r>
      <w:r w:rsidR="00F20FC6">
        <w:rPr>
          <w:rFonts w:ascii="Calibri" w:hAnsi="Calibri" w:cs="Calibri"/>
          <w:color w:val="000000"/>
          <w:sz w:val="22"/>
          <w:szCs w:val="22"/>
        </w:rPr>
        <w:t xml:space="preserve"> </w:t>
      </w:r>
    </w:p>
    <w:p w:rsidR="00806C38" w:rsidRDefault="00F20FC6" w:rsidP="004610C3">
      <w:pPr>
        <w:pStyle w:val="NormalWeb"/>
        <w:numPr>
          <w:ilvl w:val="0"/>
          <w:numId w:val="18"/>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Added skill restrictions.</w:t>
      </w:r>
    </w:p>
    <w:p w:rsidR="003E53F6" w:rsidRDefault="003E53F6" w:rsidP="00B11E99">
      <w:pPr>
        <w:pStyle w:val="NormalWeb"/>
        <w:spacing w:before="75" w:beforeAutospacing="0" w:after="75" w:afterAutospacing="0"/>
        <w:rPr>
          <w:rFonts w:ascii="Calibri" w:hAnsi="Calibri" w:cs="Calibri"/>
          <w:color w:val="000000"/>
          <w:sz w:val="22"/>
          <w:szCs w:val="22"/>
        </w:rPr>
      </w:pPr>
    </w:p>
    <w:p w:rsidR="00B11E99" w:rsidRDefault="00B11E99" w:rsidP="00B11E99">
      <w:pPr>
        <w:pStyle w:val="NormalWeb"/>
        <w:spacing w:before="75" w:beforeAutospacing="0" w:after="75" w:afterAutospacing="0"/>
        <w:rPr>
          <w:rFonts w:ascii="Calibri" w:hAnsi="Calibri" w:cs="Calibri"/>
          <w:color w:val="000000"/>
          <w:sz w:val="22"/>
          <w:szCs w:val="22"/>
        </w:rPr>
      </w:pPr>
      <w:r>
        <w:rPr>
          <w:rFonts w:ascii="Calibri" w:hAnsi="Calibri" w:cs="Calibri"/>
          <w:color w:val="000000"/>
          <w:sz w:val="22"/>
          <w:szCs w:val="22"/>
        </w:rPr>
        <w:t>v.14</w:t>
      </w:r>
    </w:p>
    <w:p w:rsidR="00B11E99" w:rsidRDefault="008D13C2" w:rsidP="004610C3">
      <w:pPr>
        <w:pStyle w:val="NormalWeb"/>
        <w:numPr>
          <w:ilvl w:val="0"/>
          <w:numId w:val="19"/>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lastRenderedPageBreak/>
        <w:t>Clarified rules for shooting, rolling, and resolution phase.</w:t>
      </w:r>
      <w:r w:rsidR="007D41FA">
        <w:rPr>
          <w:rFonts w:ascii="Calibri" w:hAnsi="Calibri" w:cs="Calibri"/>
          <w:color w:val="000000"/>
          <w:sz w:val="22"/>
          <w:szCs w:val="22"/>
        </w:rPr>
        <w:t xml:space="preserve"> </w:t>
      </w:r>
    </w:p>
    <w:p w:rsidR="00B11E99" w:rsidRDefault="007D41FA" w:rsidP="004610C3">
      <w:pPr>
        <w:pStyle w:val="NormalWeb"/>
        <w:numPr>
          <w:ilvl w:val="0"/>
          <w:numId w:val="19"/>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Modfied Fire low 1, Water low 2, Earth med 1, Earth high 2.</w:t>
      </w:r>
      <w:r w:rsidR="006665A6">
        <w:rPr>
          <w:rFonts w:ascii="Calibri" w:hAnsi="Calibri" w:cs="Calibri"/>
          <w:color w:val="000000"/>
          <w:sz w:val="22"/>
          <w:szCs w:val="22"/>
        </w:rPr>
        <w:t xml:space="preserve"> </w:t>
      </w:r>
    </w:p>
    <w:p w:rsidR="008D13C2" w:rsidRDefault="006665A6" w:rsidP="004610C3">
      <w:pPr>
        <w:pStyle w:val="NormalWeb"/>
        <w:numPr>
          <w:ilvl w:val="0"/>
          <w:numId w:val="19"/>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Alphabetized.</w:t>
      </w:r>
      <w:r w:rsidR="000B37C9">
        <w:rPr>
          <w:rFonts w:ascii="Calibri" w:hAnsi="Calibri" w:cs="Calibri"/>
          <w:color w:val="000000"/>
          <w:sz w:val="22"/>
          <w:szCs w:val="22"/>
        </w:rPr>
        <w:t xml:space="preserve"> D20 removed as a die tier.</w:t>
      </w:r>
    </w:p>
    <w:p w:rsidR="003E53F6" w:rsidRDefault="003E53F6" w:rsidP="00B11E99">
      <w:pPr>
        <w:pStyle w:val="NormalWeb"/>
        <w:spacing w:before="75" w:beforeAutospacing="0" w:after="75" w:afterAutospacing="0"/>
        <w:rPr>
          <w:rFonts w:ascii="Calibri" w:hAnsi="Calibri" w:cs="Calibri"/>
          <w:color w:val="000000"/>
          <w:sz w:val="22"/>
          <w:szCs w:val="22"/>
        </w:rPr>
      </w:pPr>
    </w:p>
    <w:p w:rsidR="00B11E99" w:rsidRDefault="00B11E99" w:rsidP="00B11E99">
      <w:pPr>
        <w:pStyle w:val="NormalWeb"/>
        <w:spacing w:before="75" w:beforeAutospacing="0" w:after="75" w:afterAutospacing="0"/>
        <w:rPr>
          <w:rFonts w:ascii="Calibri" w:hAnsi="Calibri" w:cs="Calibri"/>
          <w:color w:val="000000"/>
          <w:sz w:val="22"/>
          <w:szCs w:val="22"/>
        </w:rPr>
      </w:pPr>
      <w:r>
        <w:rPr>
          <w:rFonts w:ascii="Calibri" w:hAnsi="Calibri" w:cs="Calibri"/>
          <w:color w:val="000000"/>
          <w:sz w:val="22"/>
          <w:szCs w:val="22"/>
        </w:rPr>
        <w:t>v.15</w:t>
      </w:r>
    </w:p>
    <w:p w:rsidR="00B11E99" w:rsidRDefault="007334C9" w:rsidP="004610C3">
      <w:pPr>
        <w:pStyle w:val="NormalWeb"/>
        <w:numPr>
          <w:ilvl w:val="0"/>
          <w:numId w:val="2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 xml:space="preserve">Bending styles condensed. </w:t>
      </w:r>
    </w:p>
    <w:p w:rsidR="00B11E99" w:rsidRDefault="007334C9" w:rsidP="004610C3">
      <w:pPr>
        <w:pStyle w:val="NormalWeb"/>
        <w:numPr>
          <w:ilvl w:val="0"/>
          <w:numId w:val="2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 xml:space="preserve">Added skill restrictions. </w:t>
      </w:r>
    </w:p>
    <w:p w:rsidR="00B11E99" w:rsidRDefault="007334C9" w:rsidP="004610C3">
      <w:pPr>
        <w:pStyle w:val="NormalWeb"/>
        <w:numPr>
          <w:ilvl w:val="0"/>
          <w:numId w:val="2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 xml:space="preserve">Changed air low 1, air high 2, water low 2. </w:t>
      </w:r>
    </w:p>
    <w:p w:rsidR="00B11E99" w:rsidRDefault="007334C9" w:rsidP="004610C3">
      <w:pPr>
        <w:pStyle w:val="NormalWeb"/>
        <w:numPr>
          <w:ilvl w:val="0"/>
          <w:numId w:val="2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Working test names.</w:t>
      </w:r>
      <w:r w:rsidR="000B4A40">
        <w:rPr>
          <w:rFonts w:ascii="Calibri" w:hAnsi="Calibri" w:cs="Calibri"/>
          <w:color w:val="000000"/>
          <w:sz w:val="22"/>
          <w:szCs w:val="22"/>
        </w:rPr>
        <w:t xml:space="preserve"> </w:t>
      </w:r>
    </w:p>
    <w:p w:rsidR="00B11E99" w:rsidRDefault="000B4A40" w:rsidP="004610C3">
      <w:pPr>
        <w:pStyle w:val="NormalWeb"/>
        <w:numPr>
          <w:ilvl w:val="0"/>
          <w:numId w:val="2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 xml:space="preserve">Added/Removed feats. </w:t>
      </w:r>
    </w:p>
    <w:p w:rsidR="003E53F6" w:rsidRPr="00B11E99" w:rsidRDefault="000B4A40" w:rsidP="004610C3">
      <w:pPr>
        <w:pStyle w:val="NormalWeb"/>
        <w:numPr>
          <w:ilvl w:val="0"/>
          <w:numId w:val="20"/>
        </w:numPr>
        <w:spacing w:before="75" w:beforeAutospacing="0" w:after="75" w:afterAutospacing="0"/>
        <w:rPr>
          <w:rFonts w:ascii="Calibri" w:hAnsi="Calibri" w:cs="Calibri"/>
          <w:color w:val="000000"/>
          <w:sz w:val="22"/>
          <w:szCs w:val="22"/>
        </w:rPr>
      </w:pPr>
      <w:r>
        <w:rPr>
          <w:rFonts w:ascii="Calibri" w:hAnsi="Calibri" w:cs="Calibri"/>
          <w:color w:val="000000"/>
          <w:sz w:val="22"/>
          <w:szCs w:val="22"/>
        </w:rPr>
        <w:t>Added fuse, split, copy, etc to glossary.</w:t>
      </w:r>
    </w:p>
    <w:p w:rsidR="00B11E99" w:rsidRDefault="00B11E99" w:rsidP="00B11E99">
      <w:pPr>
        <w:spacing w:line="240" w:lineRule="auto"/>
        <w:rPr>
          <w:rFonts w:cs="Calibri"/>
          <w:color w:val="000000"/>
        </w:rPr>
      </w:pPr>
      <w:r>
        <w:rPr>
          <w:rFonts w:cs="Calibri"/>
          <w:color w:val="000000"/>
        </w:rPr>
        <w:t>v.16</w:t>
      </w:r>
    </w:p>
    <w:p w:rsidR="00B11E99" w:rsidRDefault="0064342A" w:rsidP="004610C3">
      <w:pPr>
        <w:pStyle w:val="ListParagraph"/>
        <w:numPr>
          <w:ilvl w:val="0"/>
          <w:numId w:val="21"/>
        </w:numPr>
        <w:spacing w:line="360" w:lineRule="auto"/>
        <w:rPr>
          <w:rFonts w:cs="Calibri"/>
          <w:color w:val="000000"/>
        </w:rPr>
      </w:pPr>
      <w:r w:rsidRPr="00B11E99">
        <w:rPr>
          <w:rFonts w:cs="Calibri"/>
          <w:color w:val="000000"/>
        </w:rPr>
        <w:t xml:space="preserve">Changing attack and defense magnitude to reflect new non-matching sets. </w:t>
      </w:r>
    </w:p>
    <w:p w:rsidR="00A528CA" w:rsidRPr="00B11E99" w:rsidRDefault="00A528CA" w:rsidP="004610C3">
      <w:pPr>
        <w:pStyle w:val="ListParagraph"/>
        <w:numPr>
          <w:ilvl w:val="0"/>
          <w:numId w:val="21"/>
        </w:numPr>
        <w:spacing w:line="360" w:lineRule="auto"/>
        <w:rPr>
          <w:rFonts w:cs="Calibri"/>
          <w:color w:val="000000"/>
        </w:rPr>
      </w:pPr>
      <w:r>
        <w:rPr>
          <w:rFonts w:cs="Calibri"/>
          <w:color w:val="000000"/>
        </w:rPr>
        <w:t>Magnitude is now Value.</w:t>
      </w:r>
    </w:p>
    <w:p w:rsidR="00B11E99" w:rsidRPr="00B11E99" w:rsidRDefault="0064342A" w:rsidP="004610C3">
      <w:pPr>
        <w:pStyle w:val="ListParagraph"/>
        <w:numPr>
          <w:ilvl w:val="0"/>
          <w:numId w:val="21"/>
        </w:numPr>
        <w:spacing w:line="360" w:lineRule="auto"/>
        <w:rPr>
          <w:rFonts w:cs="Calibri"/>
          <w:color w:val="000000"/>
        </w:rPr>
      </w:pPr>
      <w:r w:rsidRPr="00B11E99">
        <w:rPr>
          <w:rFonts w:cs="Calibri"/>
          <w:color w:val="000000"/>
        </w:rPr>
        <w:t>Changed gust to ½ damage dealt/dealing</w:t>
      </w:r>
      <w:r w:rsidR="004522E8">
        <w:rPr>
          <w:rFonts w:cs="Calibri"/>
          <w:color w:val="000000"/>
        </w:rPr>
        <w:t xml:space="preserve"> rounded down</w:t>
      </w:r>
      <w:r w:rsidRPr="00B11E99">
        <w:rPr>
          <w:rFonts w:cs="Calibri"/>
          <w:color w:val="000000"/>
        </w:rPr>
        <w:t xml:space="preserve">. </w:t>
      </w:r>
    </w:p>
    <w:p w:rsidR="00B11E99" w:rsidRPr="00B11E99" w:rsidRDefault="0064342A" w:rsidP="004610C3">
      <w:pPr>
        <w:pStyle w:val="ListParagraph"/>
        <w:numPr>
          <w:ilvl w:val="0"/>
          <w:numId w:val="21"/>
        </w:numPr>
        <w:spacing w:line="360" w:lineRule="auto"/>
        <w:rPr>
          <w:rFonts w:cs="Calibri"/>
          <w:color w:val="000000"/>
        </w:rPr>
      </w:pPr>
      <w:r w:rsidRPr="00B11E99">
        <w:rPr>
          <w:rFonts w:cs="Calibri"/>
          <w:color w:val="000000"/>
        </w:rPr>
        <w:t>Air Style 3 is being changed to only stop lowest die (d6 OP).</w:t>
      </w:r>
      <w:r w:rsidR="003E53F6" w:rsidRPr="00B11E99">
        <w:rPr>
          <w:rFonts w:cs="Calibri"/>
          <w:color w:val="000000"/>
        </w:rPr>
        <w:t xml:space="preserve"> </w:t>
      </w:r>
    </w:p>
    <w:p w:rsidR="00B11E99" w:rsidRDefault="003E53F6" w:rsidP="004610C3">
      <w:pPr>
        <w:pStyle w:val="ListParagraph"/>
        <w:numPr>
          <w:ilvl w:val="0"/>
          <w:numId w:val="21"/>
        </w:numPr>
        <w:spacing w:line="360" w:lineRule="auto"/>
      </w:pPr>
      <w:r>
        <w:t xml:space="preserve">Earth Style 3 chi reduction changed to 3/5s from ½. </w:t>
      </w:r>
    </w:p>
    <w:p w:rsidR="00B11E99" w:rsidRDefault="003E53F6" w:rsidP="004610C3">
      <w:pPr>
        <w:pStyle w:val="ListParagraph"/>
        <w:numPr>
          <w:ilvl w:val="0"/>
          <w:numId w:val="21"/>
        </w:numPr>
        <w:spacing w:line="360" w:lineRule="auto"/>
      </w:pPr>
      <w:r>
        <w:t xml:space="preserve">Harden wording changed to reflect new terminology. </w:t>
      </w:r>
    </w:p>
    <w:p w:rsidR="00B11E99" w:rsidRDefault="003E53F6" w:rsidP="004610C3">
      <w:pPr>
        <w:pStyle w:val="ListParagraph"/>
        <w:numPr>
          <w:ilvl w:val="0"/>
          <w:numId w:val="21"/>
        </w:numPr>
        <w:spacing w:line="360" w:lineRule="auto"/>
      </w:pPr>
      <w:r>
        <w:t xml:space="preserve">Shifting Tide changed to reflect new terminology. </w:t>
      </w:r>
    </w:p>
    <w:p w:rsidR="00B11E99" w:rsidRDefault="003E53F6" w:rsidP="004610C3">
      <w:pPr>
        <w:pStyle w:val="ListParagraph"/>
        <w:numPr>
          <w:ilvl w:val="0"/>
          <w:numId w:val="21"/>
        </w:numPr>
        <w:spacing w:line="360" w:lineRule="auto"/>
      </w:pPr>
      <w:r>
        <w:t xml:space="preserve">Old definition of magnitude is now value. </w:t>
      </w:r>
    </w:p>
    <w:p w:rsidR="00B11E99" w:rsidRDefault="003E53F6" w:rsidP="004610C3">
      <w:pPr>
        <w:pStyle w:val="ListParagraph"/>
        <w:numPr>
          <w:ilvl w:val="0"/>
          <w:numId w:val="21"/>
        </w:numPr>
        <w:spacing w:line="360" w:lineRule="auto"/>
      </w:pPr>
      <w:r>
        <w:t xml:space="preserve">Focus wording changed to reflect new terminology. </w:t>
      </w:r>
    </w:p>
    <w:p w:rsidR="00B11E99" w:rsidRDefault="003E53F6" w:rsidP="004610C3">
      <w:pPr>
        <w:pStyle w:val="ListParagraph"/>
        <w:numPr>
          <w:ilvl w:val="0"/>
          <w:numId w:val="21"/>
        </w:numPr>
        <w:spacing w:line="360" w:lineRule="auto"/>
      </w:pPr>
      <w:r>
        <w:t xml:space="preserve">Squall wording changed to reflect new terminology. </w:t>
      </w:r>
    </w:p>
    <w:p w:rsidR="00B11E99" w:rsidRDefault="003E53F6" w:rsidP="004610C3">
      <w:pPr>
        <w:pStyle w:val="ListParagraph"/>
        <w:numPr>
          <w:ilvl w:val="0"/>
          <w:numId w:val="21"/>
        </w:numPr>
        <w:spacing w:line="360" w:lineRule="auto"/>
      </w:pPr>
      <w:r>
        <w:t xml:space="preserve">Make waves has now been changed to a preparation from channel. </w:t>
      </w:r>
    </w:p>
    <w:p w:rsidR="00B11E99" w:rsidRDefault="003E53F6" w:rsidP="004610C3">
      <w:pPr>
        <w:pStyle w:val="ListParagraph"/>
        <w:numPr>
          <w:ilvl w:val="0"/>
          <w:numId w:val="21"/>
        </w:numPr>
        <w:spacing w:line="360" w:lineRule="auto"/>
      </w:pPr>
      <w:r>
        <w:t xml:space="preserve">Pyroclasm d8 roll reduced to d6 and percentage reduced to 33% fail rate, also changed to reflect new terminology. </w:t>
      </w:r>
    </w:p>
    <w:p w:rsidR="00B11E99" w:rsidRDefault="003E53F6" w:rsidP="004610C3">
      <w:pPr>
        <w:pStyle w:val="ListParagraph"/>
        <w:numPr>
          <w:ilvl w:val="0"/>
          <w:numId w:val="21"/>
        </w:numPr>
        <w:spacing w:line="360" w:lineRule="auto"/>
      </w:pPr>
      <w:r>
        <w:t xml:space="preserve">Squash wording changed to reflect new terminology. </w:t>
      </w:r>
    </w:p>
    <w:p w:rsidR="00B67A33" w:rsidRDefault="003E53F6" w:rsidP="004610C3">
      <w:pPr>
        <w:pStyle w:val="ListParagraph"/>
        <w:numPr>
          <w:ilvl w:val="0"/>
          <w:numId w:val="21"/>
        </w:numPr>
        <w:spacing w:line="360" w:lineRule="auto"/>
      </w:pPr>
      <w:r>
        <w:t>Strength statistic now changed to reflect new terminology, you now gain extra attack total.</w:t>
      </w:r>
    </w:p>
    <w:p w:rsidR="00B11E99" w:rsidRDefault="00B11E99" w:rsidP="004610C3">
      <w:pPr>
        <w:pStyle w:val="ListParagraph"/>
        <w:numPr>
          <w:ilvl w:val="0"/>
          <w:numId w:val="21"/>
        </w:numPr>
        <w:spacing w:line="360" w:lineRule="auto"/>
      </w:pPr>
      <w:r>
        <w:t>Each bending has a healing minor.</w:t>
      </w:r>
    </w:p>
    <w:p w:rsidR="00E90ABB" w:rsidRDefault="00E90ABB" w:rsidP="004610C3">
      <w:pPr>
        <w:pStyle w:val="ListParagraph"/>
        <w:numPr>
          <w:ilvl w:val="0"/>
          <w:numId w:val="21"/>
        </w:numPr>
        <w:spacing w:line="360" w:lineRule="auto"/>
      </w:pPr>
      <w:r>
        <w:t>Set wording changed to reflect new terminology.</w:t>
      </w:r>
    </w:p>
    <w:p w:rsidR="001B7112" w:rsidRDefault="00A528CA" w:rsidP="004610C3">
      <w:pPr>
        <w:pStyle w:val="ListParagraph"/>
        <w:numPr>
          <w:ilvl w:val="0"/>
          <w:numId w:val="21"/>
        </w:numPr>
        <w:spacing w:line="360" w:lineRule="auto"/>
      </w:pPr>
      <w:r>
        <w:t>Attack/Defense magnitude wording changed to reflect new terminology.</w:t>
      </w:r>
    </w:p>
    <w:p w:rsidR="001B7112" w:rsidRDefault="001B7112" w:rsidP="001B7112">
      <w:pPr>
        <w:spacing w:line="360" w:lineRule="auto"/>
      </w:pPr>
      <w:r>
        <w:t>v.16b</w:t>
      </w:r>
    </w:p>
    <w:p w:rsidR="00AC1FB3" w:rsidRDefault="00AC1FB3" w:rsidP="004610C3">
      <w:pPr>
        <w:pStyle w:val="ListParagraph"/>
        <w:numPr>
          <w:ilvl w:val="0"/>
          <w:numId w:val="21"/>
        </w:numPr>
        <w:spacing w:line="360" w:lineRule="auto"/>
      </w:pPr>
      <w:r>
        <w:t xml:space="preserve">Rolling phase step </w:t>
      </w:r>
      <w:r w:rsidR="004522E8">
        <w:t>(</w:t>
      </w:r>
      <w:r>
        <w:t>E</w:t>
      </w:r>
      <w:r w:rsidR="004522E8">
        <w:t>)</w:t>
      </w:r>
      <w:r>
        <w:t xml:space="preserve"> wording changed to allocating.</w:t>
      </w:r>
    </w:p>
    <w:p w:rsidR="00AC1FB3" w:rsidRDefault="004522E8" w:rsidP="004610C3">
      <w:pPr>
        <w:pStyle w:val="ListParagraph"/>
        <w:numPr>
          <w:ilvl w:val="0"/>
          <w:numId w:val="21"/>
        </w:numPr>
        <w:spacing w:line="360" w:lineRule="auto"/>
      </w:pPr>
      <w:r>
        <w:lastRenderedPageBreak/>
        <w:t>Focus wording has been cleaned of older terminology.</w:t>
      </w:r>
    </w:p>
    <w:p w:rsidR="004522E8" w:rsidRDefault="004522E8" w:rsidP="004610C3">
      <w:pPr>
        <w:pStyle w:val="ListParagraph"/>
        <w:numPr>
          <w:ilvl w:val="0"/>
          <w:numId w:val="21"/>
        </w:numPr>
        <w:spacing w:line="360" w:lineRule="auto"/>
      </w:pPr>
      <w:r>
        <w:t>Earthbending Style 1 wording slightly changed, “raise or lower” over “change”</w:t>
      </w:r>
    </w:p>
    <w:p w:rsidR="004522E8" w:rsidRDefault="004522E8" w:rsidP="004610C3">
      <w:pPr>
        <w:pStyle w:val="ListParagraph"/>
        <w:numPr>
          <w:ilvl w:val="0"/>
          <w:numId w:val="21"/>
        </w:numPr>
        <w:spacing w:line="360" w:lineRule="auto"/>
      </w:pPr>
      <w:r>
        <w:t>Fire Style 2 has added words to make the order of its activation clearer.</w:t>
      </w:r>
    </w:p>
    <w:p w:rsidR="000E6A21" w:rsidRDefault="000E6A21" w:rsidP="004610C3">
      <w:pPr>
        <w:pStyle w:val="ListParagraph"/>
        <w:numPr>
          <w:ilvl w:val="0"/>
          <w:numId w:val="21"/>
        </w:numPr>
        <w:spacing w:line="360" w:lineRule="auto"/>
      </w:pPr>
      <w:r>
        <w:t>Fire Style 3 has had “</w:t>
      </w:r>
      <w:r>
        <w:rPr>
          <w:rFonts w:cs="Calibri"/>
          <w:color w:val="000000"/>
        </w:rPr>
        <w:t>if you have no matching die,” removed.</w:t>
      </w:r>
    </w:p>
    <w:p w:rsidR="001B7112" w:rsidRDefault="001B7112" w:rsidP="004610C3">
      <w:pPr>
        <w:pStyle w:val="ListParagraph"/>
        <w:numPr>
          <w:ilvl w:val="0"/>
          <w:numId w:val="21"/>
        </w:numPr>
        <w:spacing w:line="360" w:lineRule="auto"/>
      </w:pPr>
      <w:r>
        <w:t>Molten Fury changed to reflect new terminology and cleaned wording.</w:t>
      </w:r>
    </w:p>
    <w:p w:rsidR="001B7112" w:rsidRDefault="001B7112" w:rsidP="004610C3">
      <w:pPr>
        <w:pStyle w:val="ListParagraph"/>
        <w:numPr>
          <w:ilvl w:val="0"/>
          <w:numId w:val="21"/>
        </w:numPr>
        <w:spacing w:line="360" w:lineRule="auto"/>
      </w:pPr>
      <w:r>
        <w:t>Dragonflame changed to reflect new terminology and buffed to allow targetable damage.</w:t>
      </w:r>
    </w:p>
    <w:p w:rsidR="004522E8" w:rsidRDefault="004522E8" w:rsidP="004610C3">
      <w:pPr>
        <w:pStyle w:val="ListParagraph"/>
        <w:numPr>
          <w:ilvl w:val="0"/>
          <w:numId w:val="21"/>
        </w:numPr>
        <w:spacing w:line="360" w:lineRule="auto"/>
      </w:pPr>
      <w:r>
        <w:t>Typhoon has been reworded. Slight change in functionality.</w:t>
      </w:r>
    </w:p>
    <w:p w:rsidR="00767A9D" w:rsidRDefault="00767A9D" w:rsidP="00767A9D">
      <w:pPr>
        <w:spacing w:line="360" w:lineRule="auto"/>
      </w:pPr>
      <w:r>
        <w:t>v.17</w:t>
      </w:r>
    </w:p>
    <w:p w:rsidR="00767A9D" w:rsidRDefault="00767A9D" w:rsidP="004610C3">
      <w:pPr>
        <w:pStyle w:val="ListParagraph"/>
        <w:numPr>
          <w:ilvl w:val="0"/>
          <w:numId w:val="25"/>
        </w:numPr>
        <w:spacing w:line="360" w:lineRule="auto"/>
      </w:pPr>
      <w:r>
        <w:t>Redone character creation section.</w:t>
      </w:r>
    </w:p>
    <w:p w:rsidR="00767A9D" w:rsidRDefault="00767A9D" w:rsidP="004610C3">
      <w:pPr>
        <w:pStyle w:val="ListParagraph"/>
        <w:numPr>
          <w:ilvl w:val="1"/>
          <w:numId w:val="25"/>
        </w:numPr>
      </w:pPr>
      <w:r>
        <w:t>Create a Background.</w:t>
      </w:r>
    </w:p>
    <w:p w:rsidR="00767A9D" w:rsidRDefault="00767A9D" w:rsidP="004610C3">
      <w:pPr>
        <w:pStyle w:val="ListParagraph"/>
        <w:numPr>
          <w:ilvl w:val="1"/>
          <w:numId w:val="25"/>
        </w:numPr>
      </w:pPr>
      <w:r>
        <w:t>Determine Ability Scores</w:t>
      </w:r>
    </w:p>
    <w:p w:rsidR="00767A9D" w:rsidRDefault="00767A9D" w:rsidP="004610C3">
      <w:pPr>
        <w:pStyle w:val="ListParagraph"/>
        <w:numPr>
          <w:ilvl w:val="1"/>
          <w:numId w:val="25"/>
        </w:numPr>
      </w:pPr>
      <w:r>
        <w:t>Choose a Class.</w:t>
      </w:r>
    </w:p>
    <w:p w:rsidR="00767A9D" w:rsidRDefault="00767A9D" w:rsidP="004610C3">
      <w:pPr>
        <w:pStyle w:val="ListParagraph"/>
        <w:numPr>
          <w:ilvl w:val="1"/>
          <w:numId w:val="25"/>
        </w:numPr>
      </w:pPr>
      <w:r>
        <w:t>Select Feats.</w:t>
      </w:r>
    </w:p>
    <w:p w:rsidR="00767A9D" w:rsidRDefault="00767A9D" w:rsidP="004610C3">
      <w:pPr>
        <w:pStyle w:val="ListParagraph"/>
        <w:numPr>
          <w:ilvl w:val="0"/>
          <w:numId w:val="25"/>
        </w:numPr>
        <w:spacing w:line="360" w:lineRule="auto"/>
      </w:pPr>
      <w:r>
        <w:t>Added tables for styles to each bending type.</w:t>
      </w:r>
    </w:p>
    <w:p w:rsidR="00767A9D" w:rsidRDefault="00767A9D" w:rsidP="004610C3">
      <w:pPr>
        <w:pStyle w:val="ListParagraph"/>
        <w:numPr>
          <w:ilvl w:val="0"/>
          <w:numId w:val="25"/>
        </w:numPr>
        <w:spacing w:line="360" w:lineRule="auto"/>
      </w:pPr>
      <w:r>
        <w:t>Added table of contents.</w:t>
      </w:r>
    </w:p>
    <w:p w:rsidR="00767A9D" w:rsidRPr="00B11E99" w:rsidRDefault="00767A9D" w:rsidP="004610C3">
      <w:pPr>
        <w:pStyle w:val="ListParagraph"/>
        <w:numPr>
          <w:ilvl w:val="0"/>
          <w:numId w:val="25"/>
        </w:numPr>
        <w:spacing w:line="360" w:lineRule="auto"/>
      </w:pPr>
      <w:r>
        <w:t>Re-organized document. Character creation now begins the document after table of contents.</w:t>
      </w:r>
    </w:p>
    <w:sectPr w:rsidR="00767A9D" w:rsidRPr="00B11E9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D52" w:rsidRDefault="00BB7D52" w:rsidP="007210E5">
      <w:pPr>
        <w:spacing w:after="0" w:line="240" w:lineRule="auto"/>
      </w:pPr>
      <w:r>
        <w:separator/>
      </w:r>
    </w:p>
  </w:endnote>
  <w:endnote w:type="continuationSeparator" w:id="0">
    <w:p w:rsidR="00BB7D52" w:rsidRDefault="00BB7D52" w:rsidP="00721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A9D" w:rsidRDefault="00767A9D">
    <w:pPr>
      <w:pStyle w:val="Footer"/>
    </w:pPr>
    <w:r>
      <w:t>v.17</w:t>
    </w:r>
  </w:p>
  <w:p w:rsidR="00767A9D" w:rsidRDefault="00767A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D52" w:rsidRDefault="00BB7D52" w:rsidP="007210E5">
      <w:pPr>
        <w:spacing w:after="0" w:line="240" w:lineRule="auto"/>
      </w:pPr>
      <w:r>
        <w:separator/>
      </w:r>
    </w:p>
  </w:footnote>
  <w:footnote w:type="continuationSeparator" w:id="0">
    <w:p w:rsidR="00BB7D52" w:rsidRDefault="00BB7D52" w:rsidP="007210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7061574"/>
      <w:docPartObj>
        <w:docPartGallery w:val="Page Numbers (Top of Page)"/>
        <w:docPartUnique/>
      </w:docPartObj>
    </w:sdtPr>
    <w:sdtEndPr>
      <w:rPr>
        <w:noProof/>
      </w:rPr>
    </w:sdtEndPr>
    <w:sdtContent>
      <w:p w:rsidR="00767A9D" w:rsidRDefault="00767A9D">
        <w:pPr>
          <w:pStyle w:val="Header"/>
          <w:jc w:val="right"/>
        </w:pPr>
        <w:r>
          <w:fldChar w:fldCharType="begin"/>
        </w:r>
        <w:r>
          <w:instrText xml:space="preserve"> PAGE   \* MERGEFORMAT </w:instrText>
        </w:r>
        <w:r>
          <w:fldChar w:fldCharType="separate"/>
        </w:r>
        <w:r w:rsidR="008A26E0">
          <w:rPr>
            <w:noProof/>
          </w:rPr>
          <w:t>8</w:t>
        </w:r>
        <w:r>
          <w:rPr>
            <w:noProof/>
          </w:rPr>
          <w:fldChar w:fldCharType="end"/>
        </w:r>
      </w:p>
    </w:sdtContent>
  </w:sdt>
  <w:p w:rsidR="00767A9D" w:rsidRDefault="00767A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29A8"/>
    <w:multiLevelType w:val="hybridMultilevel"/>
    <w:tmpl w:val="A7F027C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81734"/>
    <w:multiLevelType w:val="hybridMultilevel"/>
    <w:tmpl w:val="D4D0D10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E06F0"/>
    <w:multiLevelType w:val="hybridMultilevel"/>
    <w:tmpl w:val="CBC4D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759B2"/>
    <w:multiLevelType w:val="hybridMultilevel"/>
    <w:tmpl w:val="B524CA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6F17FD"/>
    <w:multiLevelType w:val="hybridMultilevel"/>
    <w:tmpl w:val="F74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8F4EF7"/>
    <w:multiLevelType w:val="hybridMultilevel"/>
    <w:tmpl w:val="28B04E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E8729E"/>
    <w:multiLevelType w:val="hybridMultilevel"/>
    <w:tmpl w:val="F0463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0079EC"/>
    <w:multiLevelType w:val="hybridMultilevel"/>
    <w:tmpl w:val="3C6C5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1F7AC6"/>
    <w:multiLevelType w:val="hybridMultilevel"/>
    <w:tmpl w:val="B59CA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317D5A"/>
    <w:multiLevelType w:val="hybridMultilevel"/>
    <w:tmpl w:val="66D80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35096C"/>
    <w:multiLevelType w:val="hybridMultilevel"/>
    <w:tmpl w:val="54B05B4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FBD2B1B"/>
    <w:multiLevelType w:val="hybridMultilevel"/>
    <w:tmpl w:val="D7EE5F0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09907DD"/>
    <w:multiLevelType w:val="hybridMultilevel"/>
    <w:tmpl w:val="9FD665D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1E670F"/>
    <w:multiLevelType w:val="hybridMultilevel"/>
    <w:tmpl w:val="F150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25530A"/>
    <w:multiLevelType w:val="hybridMultilevel"/>
    <w:tmpl w:val="E208CF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9F70B9"/>
    <w:multiLevelType w:val="hybridMultilevel"/>
    <w:tmpl w:val="4FC6D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FC5C3A"/>
    <w:multiLevelType w:val="hybridMultilevel"/>
    <w:tmpl w:val="CEEA734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03029D5"/>
    <w:multiLevelType w:val="hybridMultilevel"/>
    <w:tmpl w:val="3C502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8E2DB5"/>
    <w:multiLevelType w:val="hybridMultilevel"/>
    <w:tmpl w:val="8BDE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1A3F6A"/>
    <w:multiLevelType w:val="hybridMultilevel"/>
    <w:tmpl w:val="33500AA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A81E48"/>
    <w:multiLevelType w:val="hybridMultilevel"/>
    <w:tmpl w:val="C08AE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6A02DF"/>
    <w:multiLevelType w:val="hybridMultilevel"/>
    <w:tmpl w:val="9550A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0D5324"/>
    <w:multiLevelType w:val="hybridMultilevel"/>
    <w:tmpl w:val="99D62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2B2778"/>
    <w:multiLevelType w:val="hybridMultilevel"/>
    <w:tmpl w:val="94E20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302376"/>
    <w:multiLevelType w:val="hybridMultilevel"/>
    <w:tmpl w:val="40961A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582079"/>
    <w:multiLevelType w:val="hybridMultilevel"/>
    <w:tmpl w:val="E536E9B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B5F6248"/>
    <w:multiLevelType w:val="hybridMultilevel"/>
    <w:tmpl w:val="56D0D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C929B7"/>
    <w:multiLevelType w:val="hybridMultilevel"/>
    <w:tmpl w:val="94E20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486AD7"/>
    <w:multiLevelType w:val="hybridMultilevel"/>
    <w:tmpl w:val="FE06A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B35EF3"/>
    <w:multiLevelType w:val="hybridMultilevel"/>
    <w:tmpl w:val="CA4A1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74500A"/>
    <w:multiLevelType w:val="hybridMultilevel"/>
    <w:tmpl w:val="9A3A3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85827B7"/>
    <w:multiLevelType w:val="hybridMultilevel"/>
    <w:tmpl w:val="7EAE43B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820F6C"/>
    <w:multiLevelType w:val="hybridMultilevel"/>
    <w:tmpl w:val="A0BE4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29"/>
  </w:num>
  <w:num w:numId="4">
    <w:abstractNumId w:val="25"/>
  </w:num>
  <w:num w:numId="5">
    <w:abstractNumId w:val="5"/>
  </w:num>
  <w:num w:numId="6">
    <w:abstractNumId w:val="10"/>
  </w:num>
  <w:num w:numId="7">
    <w:abstractNumId w:val="11"/>
  </w:num>
  <w:num w:numId="8">
    <w:abstractNumId w:val="16"/>
  </w:num>
  <w:num w:numId="9">
    <w:abstractNumId w:val="8"/>
  </w:num>
  <w:num w:numId="10">
    <w:abstractNumId w:val="20"/>
  </w:num>
  <w:num w:numId="11">
    <w:abstractNumId w:val="27"/>
  </w:num>
  <w:num w:numId="12">
    <w:abstractNumId w:val="23"/>
  </w:num>
  <w:num w:numId="13">
    <w:abstractNumId w:val="26"/>
  </w:num>
  <w:num w:numId="14">
    <w:abstractNumId w:val="32"/>
  </w:num>
  <w:num w:numId="15">
    <w:abstractNumId w:val="4"/>
  </w:num>
  <w:num w:numId="16">
    <w:abstractNumId w:val="22"/>
  </w:num>
  <w:num w:numId="17">
    <w:abstractNumId w:val="28"/>
  </w:num>
  <w:num w:numId="18">
    <w:abstractNumId w:val="13"/>
  </w:num>
  <w:num w:numId="19">
    <w:abstractNumId w:val="2"/>
  </w:num>
  <w:num w:numId="20">
    <w:abstractNumId w:val="21"/>
  </w:num>
  <w:num w:numId="21">
    <w:abstractNumId w:val="15"/>
  </w:num>
  <w:num w:numId="22">
    <w:abstractNumId w:val="17"/>
  </w:num>
  <w:num w:numId="23">
    <w:abstractNumId w:val="30"/>
  </w:num>
  <w:num w:numId="24">
    <w:abstractNumId w:val="3"/>
  </w:num>
  <w:num w:numId="25">
    <w:abstractNumId w:val="9"/>
  </w:num>
  <w:num w:numId="26">
    <w:abstractNumId w:val="7"/>
  </w:num>
  <w:num w:numId="27">
    <w:abstractNumId w:val="14"/>
  </w:num>
  <w:num w:numId="28">
    <w:abstractNumId w:val="19"/>
  </w:num>
  <w:num w:numId="29">
    <w:abstractNumId w:val="31"/>
  </w:num>
  <w:num w:numId="30">
    <w:abstractNumId w:val="0"/>
  </w:num>
  <w:num w:numId="31">
    <w:abstractNumId w:val="1"/>
  </w:num>
  <w:num w:numId="32">
    <w:abstractNumId w:val="12"/>
  </w:num>
  <w:num w:numId="33">
    <w:abstractNumId w:val="2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7ED"/>
    <w:rsid w:val="00005941"/>
    <w:rsid w:val="00010E1C"/>
    <w:rsid w:val="00032940"/>
    <w:rsid w:val="0005009D"/>
    <w:rsid w:val="00081F31"/>
    <w:rsid w:val="00095D18"/>
    <w:rsid w:val="000B37C9"/>
    <w:rsid w:val="000B4A40"/>
    <w:rsid w:val="000C1391"/>
    <w:rsid w:val="000C4BB1"/>
    <w:rsid w:val="000E6A21"/>
    <w:rsid w:val="00100754"/>
    <w:rsid w:val="001710A9"/>
    <w:rsid w:val="001B7112"/>
    <w:rsid w:val="001D4733"/>
    <w:rsid w:val="002C134D"/>
    <w:rsid w:val="002D22B6"/>
    <w:rsid w:val="002E3F06"/>
    <w:rsid w:val="00327BCB"/>
    <w:rsid w:val="0039513E"/>
    <w:rsid w:val="003B2A60"/>
    <w:rsid w:val="003E53F6"/>
    <w:rsid w:val="003F3D77"/>
    <w:rsid w:val="003F7FE2"/>
    <w:rsid w:val="00410B12"/>
    <w:rsid w:val="004169BE"/>
    <w:rsid w:val="00447818"/>
    <w:rsid w:val="004522E8"/>
    <w:rsid w:val="004610C3"/>
    <w:rsid w:val="0048746E"/>
    <w:rsid w:val="004E20EF"/>
    <w:rsid w:val="004E4D73"/>
    <w:rsid w:val="004F7B0D"/>
    <w:rsid w:val="00506C14"/>
    <w:rsid w:val="005159BD"/>
    <w:rsid w:val="0054162A"/>
    <w:rsid w:val="00554077"/>
    <w:rsid w:val="00567437"/>
    <w:rsid w:val="005A0FC6"/>
    <w:rsid w:val="005A501F"/>
    <w:rsid w:val="005D6FF4"/>
    <w:rsid w:val="00621D4D"/>
    <w:rsid w:val="00637059"/>
    <w:rsid w:val="0064342A"/>
    <w:rsid w:val="00646ADF"/>
    <w:rsid w:val="006665A6"/>
    <w:rsid w:val="006957ED"/>
    <w:rsid w:val="006B17E5"/>
    <w:rsid w:val="006E112E"/>
    <w:rsid w:val="006E7A0C"/>
    <w:rsid w:val="007210E5"/>
    <w:rsid w:val="007334C9"/>
    <w:rsid w:val="0075279C"/>
    <w:rsid w:val="00767A9D"/>
    <w:rsid w:val="00797023"/>
    <w:rsid w:val="007B26B5"/>
    <w:rsid w:val="007C0E97"/>
    <w:rsid w:val="007D03CF"/>
    <w:rsid w:val="007D41FA"/>
    <w:rsid w:val="00806C38"/>
    <w:rsid w:val="008476C2"/>
    <w:rsid w:val="008621C4"/>
    <w:rsid w:val="008A26E0"/>
    <w:rsid w:val="008C2E34"/>
    <w:rsid w:val="008D13C2"/>
    <w:rsid w:val="008D5167"/>
    <w:rsid w:val="008F2B00"/>
    <w:rsid w:val="008F4C03"/>
    <w:rsid w:val="008F7169"/>
    <w:rsid w:val="009306E6"/>
    <w:rsid w:val="009F2B9D"/>
    <w:rsid w:val="00A25CA6"/>
    <w:rsid w:val="00A528CA"/>
    <w:rsid w:val="00AA6D68"/>
    <w:rsid w:val="00AC1FB3"/>
    <w:rsid w:val="00AE111F"/>
    <w:rsid w:val="00AE2055"/>
    <w:rsid w:val="00AE259E"/>
    <w:rsid w:val="00B117DB"/>
    <w:rsid w:val="00B11E99"/>
    <w:rsid w:val="00B67A33"/>
    <w:rsid w:val="00B731F5"/>
    <w:rsid w:val="00BB7D52"/>
    <w:rsid w:val="00BE4E66"/>
    <w:rsid w:val="00C12199"/>
    <w:rsid w:val="00C361AF"/>
    <w:rsid w:val="00C83783"/>
    <w:rsid w:val="00D20B20"/>
    <w:rsid w:val="00D27562"/>
    <w:rsid w:val="00D47596"/>
    <w:rsid w:val="00DE0441"/>
    <w:rsid w:val="00DF0FB0"/>
    <w:rsid w:val="00E90ABB"/>
    <w:rsid w:val="00EF0EB7"/>
    <w:rsid w:val="00EF34E8"/>
    <w:rsid w:val="00F049B7"/>
    <w:rsid w:val="00F06C8E"/>
    <w:rsid w:val="00F20FC6"/>
    <w:rsid w:val="00F34F59"/>
    <w:rsid w:val="00F53AE1"/>
    <w:rsid w:val="00F968EC"/>
    <w:rsid w:val="00FC511C"/>
    <w:rsid w:val="00FC7C4B"/>
    <w:rsid w:val="00FD5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007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57E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621D4D"/>
    <w:pPr>
      <w:ind w:left="720"/>
      <w:contextualSpacing/>
    </w:pPr>
  </w:style>
  <w:style w:type="paragraph" w:styleId="BalloonText">
    <w:name w:val="Balloon Text"/>
    <w:basedOn w:val="Normal"/>
    <w:link w:val="BalloonTextChar"/>
    <w:uiPriority w:val="99"/>
    <w:semiHidden/>
    <w:unhideWhenUsed/>
    <w:rsid w:val="00C12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199"/>
    <w:rPr>
      <w:rFonts w:ascii="Tahoma" w:hAnsi="Tahoma" w:cs="Tahoma"/>
      <w:sz w:val="16"/>
      <w:szCs w:val="16"/>
    </w:rPr>
  </w:style>
  <w:style w:type="paragraph" w:styleId="Header">
    <w:name w:val="header"/>
    <w:basedOn w:val="Normal"/>
    <w:link w:val="HeaderChar"/>
    <w:uiPriority w:val="99"/>
    <w:unhideWhenUsed/>
    <w:rsid w:val="00721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0E5"/>
    <w:rPr>
      <w:sz w:val="22"/>
      <w:szCs w:val="22"/>
    </w:rPr>
  </w:style>
  <w:style w:type="paragraph" w:styleId="Footer">
    <w:name w:val="footer"/>
    <w:basedOn w:val="Normal"/>
    <w:link w:val="FooterChar"/>
    <w:uiPriority w:val="99"/>
    <w:unhideWhenUsed/>
    <w:rsid w:val="00721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0E5"/>
    <w:rPr>
      <w:sz w:val="22"/>
      <w:szCs w:val="22"/>
    </w:rPr>
  </w:style>
  <w:style w:type="table" w:styleId="LightList-Accent5">
    <w:name w:val="Light List Accent 5"/>
    <w:basedOn w:val="TableNormal"/>
    <w:uiPriority w:val="61"/>
    <w:rsid w:val="00637059"/>
    <w:rPr>
      <w:rFonts w:asciiTheme="minorHAnsi" w:eastAsiaTheme="minorHAnsi"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apple-style-span">
    <w:name w:val="apple-style-span"/>
    <w:basedOn w:val="DefaultParagraphFont"/>
    <w:rsid w:val="00637059"/>
  </w:style>
  <w:style w:type="character" w:customStyle="1" w:styleId="apple-converted-space">
    <w:name w:val="apple-converted-space"/>
    <w:basedOn w:val="DefaultParagraphFont"/>
    <w:rsid w:val="00637059"/>
  </w:style>
  <w:style w:type="character" w:styleId="Hyperlink">
    <w:name w:val="Hyperlink"/>
    <w:basedOn w:val="DefaultParagraphFont"/>
    <w:uiPriority w:val="99"/>
    <w:semiHidden/>
    <w:unhideWhenUsed/>
    <w:rsid w:val="00637059"/>
    <w:rPr>
      <w:color w:val="0000FF"/>
      <w:u w:val="single"/>
    </w:rPr>
  </w:style>
  <w:style w:type="character" w:customStyle="1" w:styleId="Heading1Char">
    <w:name w:val="Heading 1 Char"/>
    <w:basedOn w:val="DefaultParagraphFont"/>
    <w:link w:val="Heading1"/>
    <w:uiPriority w:val="9"/>
    <w:rsid w:val="0010075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007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57E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621D4D"/>
    <w:pPr>
      <w:ind w:left="720"/>
      <w:contextualSpacing/>
    </w:pPr>
  </w:style>
  <w:style w:type="paragraph" w:styleId="BalloonText">
    <w:name w:val="Balloon Text"/>
    <w:basedOn w:val="Normal"/>
    <w:link w:val="BalloonTextChar"/>
    <w:uiPriority w:val="99"/>
    <w:semiHidden/>
    <w:unhideWhenUsed/>
    <w:rsid w:val="00C12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199"/>
    <w:rPr>
      <w:rFonts w:ascii="Tahoma" w:hAnsi="Tahoma" w:cs="Tahoma"/>
      <w:sz w:val="16"/>
      <w:szCs w:val="16"/>
    </w:rPr>
  </w:style>
  <w:style w:type="paragraph" w:styleId="Header">
    <w:name w:val="header"/>
    <w:basedOn w:val="Normal"/>
    <w:link w:val="HeaderChar"/>
    <w:uiPriority w:val="99"/>
    <w:unhideWhenUsed/>
    <w:rsid w:val="00721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0E5"/>
    <w:rPr>
      <w:sz w:val="22"/>
      <w:szCs w:val="22"/>
    </w:rPr>
  </w:style>
  <w:style w:type="paragraph" w:styleId="Footer">
    <w:name w:val="footer"/>
    <w:basedOn w:val="Normal"/>
    <w:link w:val="FooterChar"/>
    <w:uiPriority w:val="99"/>
    <w:unhideWhenUsed/>
    <w:rsid w:val="00721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0E5"/>
    <w:rPr>
      <w:sz w:val="22"/>
      <w:szCs w:val="22"/>
    </w:rPr>
  </w:style>
  <w:style w:type="table" w:styleId="LightList-Accent5">
    <w:name w:val="Light List Accent 5"/>
    <w:basedOn w:val="TableNormal"/>
    <w:uiPriority w:val="61"/>
    <w:rsid w:val="00637059"/>
    <w:rPr>
      <w:rFonts w:asciiTheme="minorHAnsi" w:eastAsiaTheme="minorHAnsi"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apple-style-span">
    <w:name w:val="apple-style-span"/>
    <w:basedOn w:val="DefaultParagraphFont"/>
    <w:rsid w:val="00637059"/>
  </w:style>
  <w:style w:type="character" w:customStyle="1" w:styleId="apple-converted-space">
    <w:name w:val="apple-converted-space"/>
    <w:basedOn w:val="DefaultParagraphFont"/>
    <w:rsid w:val="00637059"/>
  </w:style>
  <w:style w:type="character" w:styleId="Hyperlink">
    <w:name w:val="Hyperlink"/>
    <w:basedOn w:val="DefaultParagraphFont"/>
    <w:uiPriority w:val="99"/>
    <w:semiHidden/>
    <w:unhideWhenUsed/>
    <w:rsid w:val="00637059"/>
    <w:rPr>
      <w:color w:val="0000FF"/>
      <w:u w:val="single"/>
    </w:rPr>
  </w:style>
  <w:style w:type="character" w:customStyle="1" w:styleId="Heading1Char">
    <w:name w:val="Heading 1 Char"/>
    <w:basedOn w:val="DefaultParagraphFont"/>
    <w:link w:val="Heading1"/>
    <w:uiPriority w:val="9"/>
    <w:rsid w:val="0010075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vatar.wikia.com/wiki/Drago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avatar.wikia.com/wiki/Jing" TargetMode="External"/><Relationship Id="rId4" Type="http://schemas.microsoft.com/office/2007/relationships/stylesWithEffects" Target="stylesWithEffects.xml"/><Relationship Id="rId9" Type="http://schemas.openxmlformats.org/officeDocument/2006/relationships/hyperlink" Target="http://avatar.wikia.com/wiki/Air_Noma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3323C-418C-401A-9ACA-D95A2ABED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3762</Words>
  <Characters>21448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dc:creator>
  <cp:lastModifiedBy>Travis</cp:lastModifiedBy>
  <cp:revision>2</cp:revision>
  <dcterms:created xsi:type="dcterms:W3CDTF">2011-08-03T22:06:00Z</dcterms:created>
  <dcterms:modified xsi:type="dcterms:W3CDTF">2011-08-03T22:06:00Z</dcterms:modified>
</cp:coreProperties>
</file>
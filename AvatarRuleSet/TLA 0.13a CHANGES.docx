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E1C" w:rsidRPr="00010E1C" w:rsidRDefault="00010E1C" w:rsidP="00010E1C">
      <w:pPr>
        <w:rPr>
          <w:rFonts w:cstheme="minorHAnsi"/>
          <w:b/>
          <w:u w:val="single"/>
        </w:rPr>
      </w:pPr>
      <w:r w:rsidRPr="002C2662">
        <w:rPr>
          <w:rFonts w:cstheme="minorHAnsi"/>
          <w:b/>
          <w:u w:val="single"/>
        </w:rPr>
        <w:t xml:space="preserve">Avatar the Last </w:t>
      </w:r>
      <w:proofErr w:type="spellStart"/>
      <w:r w:rsidRPr="002C2662">
        <w:rPr>
          <w:rFonts w:cstheme="minorHAnsi"/>
          <w:b/>
          <w:u w:val="single"/>
        </w:rPr>
        <w:t>Airbender</w:t>
      </w:r>
      <w:proofErr w:type="spellEnd"/>
      <w:r w:rsidRPr="002C2662">
        <w:rPr>
          <w:rFonts w:cstheme="minorHAnsi"/>
          <w:b/>
          <w:u w:val="single"/>
        </w:rPr>
        <w:t>:  The years of Chaos</w:t>
      </w:r>
    </w:p>
    <w:p w:rsidR="006957ED" w:rsidRDefault="006957ED" w:rsidP="006957ED">
      <w:pPr>
        <w:pStyle w:val="NormalWeb"/>
        <w:spacing w:before="75" w:beforeAutospacing="0" w:after="75" w:afterAutospacing="0" w:line="480" w:lineRule="auto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Character Creation</w:t>
      </w:r>
    </w:p>
    <w:p w:rsidR="008476C2" w:rsidRDefault="008F7169" w:rsidP="00F53AE1">
      <w:pPr>
        <w:pStyle w:val="NormalWeb"/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All characters start with base stats of 1</w:t>
      </w:r>
      <w:r w:rsidR="00DF0FB0">
        <w:rPr>
          <w:rFonts w:asciiTheme="minorHAnsi" w:hAnsiTheme="minorHAnsi" w:cstheme="minorHAnsi"/>
          <w:color w:val="000000"/>
          <w:sz w:val="22"/>
          <w:szCs w:val="22"/>
        </w:rPr>
        <w:t xml:space="preserve">, a </w:t>
      </w:r>
      <w:del w:id="0" w:author="Andrew McDivitt" w:date="2011-07-26T11:09:00Z">
        <w:r w:rsidR="00DF0FB0" w:rsidDel="00313FD7">
          <w:rPr>
            <w:rFonts w:asciiTheme="minorHAnsi" w:hAnsiTheme="minorHAnsi" w:cstheme="minorHAnsi"/>
            <w:color w:val="000000"/>
            <w:sz w:val="22"/>
            <w:szCs w:val="22"/>
          </w:rPr>
          <w:delText xml:space="preserve">power </w:delText>
        </w:r>
      </w:del>
      <w:ins w:id="1" w:author="Andrew McDivitt" w:date="2011-07-26T11:09:00Z">
        <w:r w:rsidR="00313FD7">
          <w:rPr>
            <w:rFonts w:asciiTheme="minorHAnsi" w:hAnsiTheme="minorHAnsi" w:cstheme="minorHAnsi"/>
            <w:color w:val="000000"/>
            <w:sz w:val="22"/>
            <w:szCs w:val="22"/>
          </w:rPr>
          <w:t>chi</w:t>
        </w:r>
        <w:r w:rsidR="00313FD7">
          <w:rPr>
            <w:rFonts w:asciiTheme="minorHAnsi" w:hAnsiTheme="minorHAnsi" w:cstheme="minorHAnsi"/>
            <w:color w:val="000000"/>
            <w:sz w:val="22"/>
            <w:szCs w:val="22"/>
          </w:rPr>
          <w:t xml:space="preserve"> </w:t>
        </w:r>
      </w:ins>
      <w:r w:rsidR="00DF0FB0">
        <w:rPr>
          <w:rFonts w:asciiTheme="minorHAnsi" w:hAnsiTheme="minorHAnsi" w:cstheme="minorHAnsi"/>
          <w:color w:val="000000"/>
          <w:sz w:val="22"/>
          <w:szCs w:val="22"/>
        </w:rPr>
        <w:t xml:space="preserve">level of 50, and 25 base </w:t>
      </w:r>
      <w:proofErr w:type="gramStart"/>
      <w:r w:rsidR="00DF0FB0">
        <w:rPr>
          <w:rFonts w:asciiTheme="minorHAnsi" w:hAnsiTheme="minorHAnsi" w:cstheme="minorHAnsi"/>
          <w:color w:val="000000"/>
          <w:sz w:val="22"/>
          <w:szCs w:val="22"/>
        </w:rPr>
        <w:t>health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DF0FB0">
        <w:rPr>
          <w:rFonts w:asciiTheme="minorHAnsi" w:hAnsiTheme="minorHAnsi" w:cstheme="minorHAnsi"/>
          <w:color w:val="000000"/>
          <w:sz w:val="22"/>
          <w:szCs w:val="22"/>
        </w:rPr>
        <w:t xml:space="preserve"> The type of bender you are will be determined by the highest </w:t>
      </w:r>
      <w:r w:rsidR="008476C2">
        <w:rPr>
          <w:rFonts w:asciiTheme="minorHAnsi" w:hAnsiTheme="minorHAnsi" w:cstheme="minorHAnsi"/>
          <w:color w:val="000000"/>
          <w:sz w:val="22"/>
          <w:szCs w:val="22"/>
        </w:rPr>
        <w:t>of your 4 base statistics.</w:t>
      </w:r>
    </w:p>
    <w:p w:rsidR="008476C2" w:rsidRDefault="00DF0FB0" w:rsidP="008476C2">
      <w:pPr>
        <w:pStyle w:val="NormalWeb"/>
        <w:numPr>
          <w:ilvl w:val="0"/>
          <w:numId w:val="13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Firebenders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476C2">
        <w:rPr>
          <w:rFonts w:asciiTheme="minorHAnsi" w:hAnsiTheme="minorHAnsi" w:cstheme="minorHAnsi"/>
          <w:color w:val="000000"/>
          <w:sz w:val="22"/>
          <w:szCs w:val="22"/>
        </w:rPr>
        <w:t>will have higher strength than their other statistics.</w:t>
      </w:r>
    </w:p>
    <w:p w:rsidR="00621D4D" w:rsidRDefault="00621D4D" w:rsidP="00621D4D">
      <w:pPr>
        <w:pStyle w:val="NormalWeb"/>
        <w:numPr>
          <w:ilvl w:val="1"/>
          <w:numId w:val="13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When rolling d12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firebenders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will gain plus one to their die pool.</w:t>
      </w:r>
    </w:p>
    <w:p w:rsidR="008476C2" w:rsidRDefault="008476C2" w:rsidP="008476C2">
      <w:pPr>
        <w:pStyle w:val="NormalWeb"/>
        <w:numPr>
          <w:ilvl w:val="0"/>
          <w:numId w:val="13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Waterbenders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will have higher wisdom than their other statistics.</w:t>
      </w:r>
    </w:p>
    <w:p w:rsidR="00621D4D" w:rsidRDefault="00621D4D" w:rsidP="00621D4D">
      <w:pPr>
        <w:pStyle w:val="NormalWeb"/>
        <w:numPr>
          <w:ilvl w:val="1"/>
          <w:numId w:val="13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When rolling d8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waterbenders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will choose 2/3 of their pool to keep rounding up, then re-roll the remaining die. This will be their dice pool.</w:t>
      </w:r>
    </w:p>
    <w:p w:rsidR="008476C2" w:rsidRDefault="008476C2" w:rsidP="008476C2">
      <w:pPr>
        <w:pStyle w:val="NormalWeb"/>
        <w:numPr>
          <w:ilvl w:val="0"/>
          <w:numId w:val="13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Earthbenders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will have higher constitution than their other statistics.</w:t>
      </w:r>
    </w:p>
    <w:p w:rsidR="00621D4D" w:rsidRDefault="00621D4D" w:rsidP="00621D4D">
      <w:pPr>
        <w:pStyle w:val="NormalWeb"/>
        <w:numPr>
          <w:ilvl w:val="1"/>
          <w:numId w:val="13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When rolling d10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earthbenders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can shift one die up or down one magnitude.</w:t>
      </w:r>
    </w:p>
    <w:p w:rsidR="008476C2" w:rsidRDefault="008476C2" w:rsidP="008476C2">
      <w:pPr>
        <w:pStyle w:val="NormalWeb"/>
        <w:numPr>
          <w:ilvl w:val="0"/>
          <w:numId w:val="13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Airbenders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will have higher dexterity than their other statistics.</w:t>
      </w:r>
    </w:p>
    <w:p w:rsidR="00621D4D" w:rsidRDefault="00621D4D" w:rsidP="00621D4D">
      <w:pPr>
        <w:pStyle w:val="NormalWeb"/>
        <w:numPr>
          <w:ilvl w:val="1"/>
          <w:numId w:val="13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When rolling d6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airbenders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will gain plus two to their die pool.</w:t>
      </w:r>
    </w:p>
    <w:p w:rsidR="008F7169" w:rsidRDefault="008F7169" w:rsidP="00F53AE1">
      <w:pPr>
        <w:pStyle w:val="NormalWeb"/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You are given 8 points to spend on changing your starting statistics</w:t>
      </w:r>
      <w:r w:rsidR="008476C2">
        <w:rPr>
          <w:rFonts w:asciiTheme="minorHAnsi" w:hAnsiTheme="minorHAnsi" w:cstheme="minorHAnsi"/>
          <w:color w:val="000000"/>
          <w:sz w:val="22"/>
          <w:szCs w:val="22"/>
        </w:rPr>
        <w:t xml:space="preserve"> and 1 </w:t>
      </w:r>
      <w:proofErr w:type="spellStart"/>
      <w:r w:rsidR="008476C2">
        <w:rPr>
          <w:rFonts w:asciiTheme="minorHAnsi" w:hAnsiTheme="minorHAnsi" w:cstheme="minorHAnsi"/>
          <w:color w:val="000000"/>
          <w:sz w:val="22"/>
          <w:szCs w:val="22"/>
        </w:rPr>
        <w:t>feat</w:t>
      </w:r>
      <w:proofErr w:type="spellEnd"/>
      <w:r w:rsidR="008476C2">
        <w:rPr>
          <w:rFonts w:asciiTheme="minorHAnsi" w:hAnsiTheme="minorHAnsi" w:cstheme="minorHAnsi"/>
          <w:color w:val="000000"/>
          <w:sz w:val="22"/>
          <w:szCs w:val="22"/>
        </w:rPr>
        <w:t xml:space="preserve"> point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8C2E34">
        <w:rPr>
          <w:rFonts w:asciiTheme="minorHAnsi" w:hAnsiTheme="minorHAnsi" w:cstheme="minorHAnsi"/>
          <w:color w:val="000000"/>
          <w:sz w:val="22"/>
          <w:szCs w:val="22"/>
        </w:rPr>
        <w:t xml:space="preserve">Increasing a statistic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during creation costs 1 + the number of points </w:t>
      </w:r>
      <w:r w:rsidR="008C2E34">
        <w:rPr>
          <w:rFonts w:asciiTheme="minorHAnsi" w:hAnsiTheme="minorHAnsi" w:cstheme="minorHAnsi"/>
          <w:color w:val="000000"/>
          <w:sz w:val="22"/>
          <w:szCs w:val="22"/>
        </w:rPr>
        <w:t>already put into that statistic e.g. Constitution will be 1 point, then 2 points, then 3 points to get to 4 constitution.</w:t>
      </w:r>
    </w:p>
    <w:p w:rsidR="008F7169" w:rsidRDefault="008F7169" w:rsidP="00F53AE1">
      <w:pPr>
        <w:pStyle w:val="NormalWeb"/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The Statistics:</w:t>
      </w:r>
    </w:p>
    <w:p w:rsidR="00F53AE1" w:rsidRPr="00F53AE1" w:rsidRDefault="008F7169" w:rsidP="008F7169">
      <w:pPr>
        <w:pStyle w:val="NormalWeb"/>
        <w:numPr>
          <w:ilvl w:val="0"/>
          <w:numId w:val="5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Constitution (Con) - You gain 2 max </w:t>
      </w:r>
      <w:proofErr w:type="gramStart"/>
      <w:r w:rsidR="00DF0FB0">
        <w:rPr>
          <w:rFonts w:asciiTheme="minorHAnsi" w:hAnsiTheme="minorHAnsi" w:cstheme="minorHAnsi"/>
          <w:color w:val="000000"/>
          <w:sz w:val="22"/>
          <w:szCs w:val="22"/>
        </w:rPr>
        <w:t>health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for every </w:t>
      </w:r>
      <w:r w:rsidR="00DF0FB0">
        <w:rPr>
          <w:rFonts w:asciiTheme="minorHAnsi" w:hAnsiTheme="minorHAnsi" w:cstheme="minorHAnsi"/>
          <w:color w:val="000000"/>
          <w:sz w:val="22"/>
          <w:szCs w:val="22"/>
        </w:rPr>
        <w:t>stat point</w:t>
      </w:r>
      <w:r w:rsidR="008C2E34">
        <w:rPr>
          <w:rFonts w:asciiTheme="minorHAnsi" w:hAnsiTheme="minorHAnsi" w:cstheme="minorHAnsi"/>
          <w:color w:val="000000"/>
          <w:sz w:val="22"/>
          <w:szCs w:val="22"/>
        </w:rPr>
        <w:t xml:space="preserve"> past the first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F53AE1" w:rsidRPr="008C2E34" w:rsidRDefault="008F7169" w:rsidP="008C2E34">
      <w:pPr>
        <w:pStyle w:val="NormalWeb"/>
        <w:numPr>
          <w:ilvl w:val="0"/>
          <w:numId w:val="5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Strength (</w:t>
      </w:r>
      <w:proofErr w:type="spellStart"/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Str</w:t>
      </w:r>
      <w:proofErr w:type="spellEnd"/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) -</w:t>
      </w:r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DF0FB0">
        <w:rPr>
          <w:rFonts w:asciiTheme="minorHAnsi" w:hAnsiTheme="minorHAnsi" w:cstheme="minorHAnsi"/>
          <w:color w:val="000000"/>
          <w:sz w:val="22"/>
          <w:szCs w:val="22"/>
        </w:rPr>
        <w:t>For every 2 stat points</w:t>
      </w:r>
      <w:r w:rsidR="008C2E34">
        <w:rPr>
          <w:rFonts w:asciiTheme="minorHAnsi" w:hAnsiTheme="minorHAnsi" w:cstheme="minorHAnsi"/>
          <w:color w:val="000000"/>
          <w:sz w:val="22"/>
          <w:szCs w:val="22"/>
        </w:rPr>
        <w:t xml:space="preserve"> past the first you gain 1 </w:t>
      </w:r>
      <w:r w:rsidR="00DF0FB0">
        <w:rPr>
          <w:rFonts w:asciiTheme="minorHAnsi" w:hAnsiTheme="minorHAnsi" w:cstheme="minorHAnsi"/>
          <w:color w:val="000000"/>
          <w:sz w:val="22"/>
          <w:szCs w:val="22"/>
        </w:rPr>
        <w:t>attack</w:t>
      </w:r>
      <w:r w:rsidR="008C2E34">
        <w:rPr>
          <w:rFonts w:asciiTheme="minorHAnsi" w:hAnsiTheme="minorHAnsi" w:cstheme="minorHAnsi"/>
          <w:color w:val="000000"/>
          <w:sz w:val="22"/>
          <w:szCs w:val="22"/>
        </w:rPr>
        <w:t xml:space="preserve"> magnitude.</w:t>
      </w:r>
      <w:r w:rsidR="00DF0FB0">
        <w:rPr>
          <w:rFonts w:asciiTheme="minorHAnsi" w:hAnsiTheme="minorHAnsi" w:cstheme="minorHAnsi"/>
          <w:color w:val="000000"/>
          <w:sz w:val="22"/>
          <w:szCs w:val="22"/>
        </w:rPr>
        <w:t xml:space="preserve"> E.g. a bender with 3 strength points would gain 1 attack magnitude to dice in his set.</w:t>
      </w:r>
    </w:p>
    <w:p w:rsidR="00F53AE1" w:rsidRPr="00F53AE1" w:rsidRDefault="008F7169" w:rsidP="008F7169">
      <w:pPr>
        <w:pStyle w:val="NormalWeb"/>
        <w:numPr>
          <w:ilvl w:val="0"/>
          <w:numId w:val="5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Dexterity (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Dex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)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 xml:space="preserve">  for</w:t>
      </w:r>
      <w:proofErr w:type="gramEnd"/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 xml:space="preserve"> ever</w:t>
      </w:r>
      <w:r w:rsidR="008C2E34">
        <w:rPr>
          <w:rFonts w:asciiTheme="minorHAnsi" w:hAnsiTheme="minorHAnsi" w:cstheme="minorHAnsi"/>
          <w:color w:val="000000"/>
          <w:sz w:val="22"/>
          <w:szCs w:val="22"/>
        </w:rPr>
        <w:t xml:space="preserve">y 3 </w:t>
      </w:r>
      <w:r w:rsidR="00DF0FB0">
        <w:rPr>
          <w:rFonts w:asciiTheme="minorHAnsi" w:hAnsiTheme="minorHAnsi" w:cstheme="minorHAnsi"/>
          <w:color w:val="000000"/>
          <w:sz w:val="22"/>
          <w:szCs w:val="22"/>
        </w:rPr>
        <w:t>stat point</w:t>
      </w:r>
      <w:r w:rsidR="008C2E34">
        <w:rPr>
          <w:rFonts w:asciiTheme="minorHAnsi" w:hAnsiTheme="minorHAnsi" w:cstheme="minorHAnsi"/>
          <w:color w:val="000000"/>
          <w:sz w:val="22"/>
          <w:szCs w:val="22"/>
        </w:rPr>
        <w:t xml:space="preserve"> past the first</w:t>
      </w:r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 xml:space="preserve"> reduce all skills costs by 1</w:t>
      </w:r>
      <w:r w:rsidR="00DF0F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>(skills cannot be reduced by more than half)</w:t>
      </w:r>
      <w:r w:rsidR="00DF0FB0">
        <w:rPr>
          <w:rFonts w:asciiTheme="minorHAnsi" w:hAnsiTheme="minorHAnsi" w:cstheme="minorHAnsi"/>
          <w:color w:val="000000"/>
          <w:sz w:val="22"/>
          <w:szCs w:val="22"/>
        </w:rPr>
        <w:t>. E.g. a bender with 4 dexterity points would have a high skill cost 5 point instead of 6.</w:t>
      </w:r>
    </w:p>
    <w:p w:rsidR="00F53AE1" w:rsidRDefault="008F7169" w:rsidP="008F7169">
      <w:pPr>
        <w:pStyle w:val="NormalWeb"/>
        <w:numPr>
          <w:ilvl w:val="0"/>
          <w:numId w:val="5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Wisdom (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Wis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) -</w:t>
      </w:r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DF0FB0">
        <w:rPr>
          <w:rFonts w:asciiTheme="minorHAnsi" w:hAnsiTheme="minorHAnsi" w:cstheme="minorHAnsi"/>
          <w:color w:val="000000"/>
          <w:sz w:val="22"/>
          <w:szCs w:val="22"/>
        </w:rPr>
        <w:t xml:space="preserve">During phase 4 step C, you keep 1 action point per stat point past the first. E.g. a bender </w:t>
      </w:r>
      <w:proofErr w:type="gramStart"/>
      <w:r w:rsidR="00DF0FB0">
        <w:rPr>
          <w:rFonts w:asciiTheme="minorHAnsi" w:hAnsiTheme="minorHAnsi" w:cstheme="minorHAnsi"/>
          <w:color w:val="000000"/>
          <w:sz w:val="22"/>
          <w:szCs w:val="22"/>
        </w:rPr>
        <w:t>with 2 wisdom</w:t>
      </w:r>
      <w:proofErr w:type="gramEnd"/>
      <w:r w:rsidR="00DF0FB0">
        <w:rPr>
          <w:rFonts w:asciiTheme="minorHAnsi" w:hAnsiTheme="minorHAnsi" w:cstheme="minorHAnsi"/>
          <w:color w:val="000000"/>
          <w:sz w:val="22"/>
          <w:szCs w:val="22"/>
        </w:rPr>
        <w:t xml:space="preserve"> would hold 1 action point through phase 4 step c.</w:t>
      </w:r>
    </w:p>
    <w:p w:rsidR="008476C2" w:rsidRDefault="008476C2" w:rsidP="008476C2">
      <w:pPr>
        <w:pStyle w:val="NormalWeb"/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The Feats:</w:t>
      </w:r>
    </w:p>
    <w:p w:rsidR="008476C2" w:rsidRPr="008476C2" w:rsidRDefault="008476C2" w:rsidP="008476C2">
      <w:pPr>
        <w:pStyle w:val="NormalWeb"/>
        <w:numPr>
          <w:ilvl w:val="0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It’s getting hot in here</w:t>
      </w:r>
    </w:p>
    <w:p w:rsidR="008476C2" w:rsidRPr="008476C2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Requires 4 strength</w:t>
      </w:r>
    </w:p>
    <w:p w:rsidR="008476C2" w:rsidRPr="00FD517A" w:rsidRDefault="00FD517A" w:rsidP="00FD517A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Trigger: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If you have no defense in your set when you shoot.</w:t>
      </w:r>
    </w:p>
    <w:p w:rsidR="008476C2" w:rsidRPr="008476C2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Effect: 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You next sets attack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total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will be increased by 1</w:t>
      </w:r>
    </w:p>
    <w:p w:rsidR="00FD517A" w:rsidRPr="00FD517A" w:rsidRDefault="008476C2" w:rsidP="00FD517A">
      <w:pPr>
        <w:pStyle w:val="NormalWeb"/>
        <w:numPr>
          <w:ilvl w:val="0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8476C2">
        <w:rPr>
          <w:rFonts w:asciiTheme="minorHAnsi" w:hAnsiTheme="minorHAnsi" w:cstheme="minorHAnsi"/>
          <w:color w:val="000000"/>
          <w:sz w:val="22"/>
          <w:szCs w:val="22"/>
        </w:rPr>
        <w:t>I can do anything better than you</w:t>
      </w:r>
    </w:p>
    <w:p w:rsidR="008476C2" w:rsidRPr="008476C2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Requires 3 strength and 2 dexterity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8476C2" w:rsidRPr="008476C2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Trigger: During resolution if opponent gains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7 or more 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action points </w:t>
      </w:r>
      <w:r>
        <w:rPr>
          <w:rFonts w:asciiTheme="minorHAnsi" w:hAnsiTheme="minorHAnsi" w:cstheme="minorHAnsi"/>
          <w:color w:val="000000"/>
          <w:sz w:val="22"/>
          <w:szCs w:val="22"/>
        </w:rPr>
        <w:t>while you gain 3 or fewer action points.</w:t>
      </w:r>
    </w:p>
    <w:p w:rsidR="008476C2" w:rsidRPr="008476C2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Effect: 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gain 4 action points </w:t>
      </w:r>
    </w:p>
    <w:p w:rsidR="008476C2" w:rsidRPr="008476C2" w:rsidRDefault="008476C2" w:rsidP="008476C2">
      <w:pPr>
        <w:pStyle w:val="NormalWeb"/>
        <w:numPr>
          <w:ilvl w:val="0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I got the magic in me </w:t>
      </w:r>
    </w:p>
    <w:p w:rsidR="008476C2" w:rsidRPr="008476C2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Requires 4 dexterity</w:t>
      </w:r>
    </w:p>
    <w:p w:rsidR="008476C2" w:rsidRPr="008476C2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Activation: spend (X) action points.</w:t>
      </w:r>
    </w:p>
    <w:p w:rsidR="008476C2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Effect: Increase the magnitude of </w:t>
      </w:r>
      <w:ins w:id="2" w:author="Andrew McDivitt" w:date="2011-07-26T10:50:00Z">
        <w:r w:rsidR="00E247AC">
          <w:rPr>
            <w:rFonts w:asciiTheme="minorHAnsi" w:hAnsiTheme="minorHAnsi" w:cstheme="minorHAnsi"/>
            <w:color w:val="000000"/>
            <w:sz w:val="22"/>
            <w:szCs w:val="22"/>
          </w:rPr>
          <w:t>two</w:t>
        </w:r>
      </w:ins>
      <w:del w:id="3" w:author="Andrew McDivitt" w:date="2011-07-26T10:50:00Z">
        <w:r w:rsidDel="00E247AC">
          <w:rPr>
            <w:rFonts w:asciiTheme="minorHAnsi" w:hAnsiTheme="minorHAnsi" w:cstheme="minorHAnsi"/>
            <w:color w:val="000000"/>
            <w:sz w:val="22"/>
            <w:szCs w:val="22"/>
          </w:rPr>
          <w:delText>2</w:delText>
        </w:r>
      </w:del>
      <w:ins w:id="4" w:author="Andrew McDivitt" w:date="2011-07-26T10:50:00Z">
        <w:r w:rsidR="00E247AC">
          <w:rPr>
            <w:rFonts w:asciiTheme="minorHAnsi" w:hAnsiTheme="minorHAnsi" w:cstheme="minorHAnsi"/>
            <w:color w:val="000000"/>
            <w:sz w:val="22"/>
            <w:szCs w:val="22"/>
          </w:rPr>
          <w:t xml:space="preserve"> dice with </w:t>
        </w:r>
      </w:ins>
      <w:r>
        <w:rPr>
          <w:rFonts w:asciiTheme="minorHAnsi" w:hAnsiTheme="minorHAnsi" w:cstheme="minorHAnsi"/>
          <w:color w:val="000000"/>
          <w:sz w:val="22"/>
          <w:szCs w:val="22"/>
        </w:rPr>
        <w:t xml:space="preserve">(X) </w:t>
      </w:r>
      <w:ins w:id="5" w:author="Andrew McDivitt" w:date="2011-07-26T10:50:00Z">
        <w:r w:rsidR="00E247AC">
          <w:rPr>
            <w:rFonts w:asciiTheme="minorHAnsi" w:hAnsiTheme="minorHAnsi" w:cstheme="minorHAnsi"/>
            <w:color w:val="000000"/>
            <w:sz w:val="22"/>
            <w:szCs w:val="22"/>
          </w:rPr>
          <w:t>value</w:t>
        </w:r>
      </w:ins>
      <w:del w:id="6" w:author="Andrew McDivitt" w:date="2011-07-26T10:50:00Z">
        <w:r w:rsidDel="00E247AC">
          <w:rPr>
            <w:rFonts w:asciiTheme="minorHAnsi" w:hAnsiTheme="minorHAnsi" w:cstheme="minorHAnsi"/>
            <w:color w:val="000000"/>
            <w:sz w:val="22"/>
            <w:szCs w:val="22"/>
          </w:rPr>
          <w:delText>dice</w:delText>
        </w:r>
      </w:del>
      <w:ins w:id="7" w:author="Andrew McDivitt" w:date="2011-07-26T10:50:00Z">
        <w:r w:rsidR="00E247AC">
          <w:rPr>
            <w:rFonts w:asciiTheme="minorHAnsi" w:hAnsiTheme="minorHAnsi" w:cstheme="minorHAnsi"/>
            <w:color w:val="000000"/>
            <w:sz w:val="22"/>
            <w:szCs w:val="22"/>
          </w:rPr>
          <w:t xml:space="preserve"> by 1</w:t>
        </w:r>
      </w:ins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FD517A" w:rsidRPr="008476C2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Restriction: Only usable once per turn.</w:t>
      </w:r>
    </w:p>
    <w:p w:rsidR="008476C2" w:rsidRPr="008476C2" w:rsidRDefault="00FD517A" w:rsidP="008476C2">
      <w:pPr>
        <w:pStyle w:val="NormalWeb"/>
        <w:numPr>
          <w:ilvl w:val="0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Y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ou</w:t>
      </w:r>
      <w:ins w:id="8" w:author="Andrew McDivitt" w:date="2011-07-26T10:44:00Z">
        <w:r w:rsidR="000054CD">
          <w:rPr>
            <w:rFonts w:asciiTheme="minorHAnsi" w:hAnsiTheme="minorHAnsi" w:cstheme="minorHAnsi"/>
            <w:color w:val="000000"/>
            <w:sz w:val="22"/>
            <w:szCs w:val="22"/>
          </w:rPr>
          <w:t>’re</w:t>
        </w:r>
      </w:ins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gonna</w:t>
      </w:r>
      <w:proofErr w:type="spellEnd"/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pay for that</w:t>
      </w:r>
    </w:p>
    <w:p w:rsidR="008476C2" w:rsidRPr="008476C2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Requires 3 dexterity and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2 wisdom</w:t>
      </w:r>
    </w:p>
    <w:p w:rsidR="008476C2" w:rsidRPr="008476C2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Trigger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>
        <w:rPr>
          <w:rFonts w:asciiTheme="minorHAnsi" w:hAnsiTheme="minorHAnsi" w:cstheme="minorHAnsi"/>
          <w:color w:val="000000"/>
          <w:sz w:val="22"/>
          <w:szCs w:val="22"/>
        </w:rPr>
        <w:t>You take 9 or more damage on a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turn.</w:t>
      </w:r>
    </w:p>
    <w:p w:rsidR="008476C2" w:rsidRPr="008476C2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Effect: 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You may cast any low or med skill for free until the resolution phase next turn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8476C2" w:rsidRPr="008476C2" w:rsidRDefault="00327BCB" w:rsidP="008476C2">
      <w:pPr>
        <w:pStyle w:val="NormalWeb"/>
        <w:numPr>
          <w:ilvl w:val="0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ain dance</w:t>
      </w:r>
    </w:p>
    <w:p w:rsidR="008476C2" w:rsidRPr="008476C2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Requires 4 wisdom</w:t>
      </w:r>
    </w:p>
    <w:p w:rsidR="00327BCB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Trigger: You get 4 of the same number.</w:t>
      </w:r>
    </w:p>
    <w:p w:rsidR="008476C2" w:rsidRPr="008476C2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Effect: Y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ou</w:t>
      </w:r>
      <w:r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set magnitude is increased by 2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8476C2" w:rsidRPr="008476C2" w:rsidRDefault="00327BCB" w:rsidP="008476C2">
      <w:pPr>
        <w:pStyle w:val="NormalWeb"/>
        <w:numPr>
          <w:ilvl w:val="0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old stone reflection</w:t>
      </w:r>
    </w:p>
    <w:p w:rsidR="008476C2" w:rsidRPr="008476C2" w:rsidRDefault="00327BCB" w:rsidP="00327BCB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8476C2"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eq</w:t>
      </w:r>
      <w:r>
        <w:rPr>
          <w:rFonts w:asciiTheme="minorHAnsi" w:hAnsiTheme="minorHAnsi" w:cstheme="minorHAnsi"/>
          <w:color w:val="000000"/>
          <w:sz w:val="22"/>
          <w:szCs w:val="22"/>
        </w:rPr>
        <w:t>uires 3 wisdom and 2 constitution</w:t>
      </w:r>
    </w:p>
    <w:p w:rsidR="008476C2" w:rsidRPr="008476C2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Activation: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reduce you</w:t>
      </w:r>
      <w:r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defense set by 2 </w:t>
      </w:r>
      <w:proofErr w:type="gramStart"/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magnitude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8476C2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Effect: Re-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roll up to 3 dice you or your </w:t>
      </w:r>
      <w:r w:rsidRPr="008476C2">
        <w:rPr>
          <w:rFonts w:asciiTheme="minorHAnsi" w:hAnsiTheme="minorHAnsi" w:cstheme="minorHAnsi"/>
          <w:color w:val="000000"/>
          <w:sz w:val="22"/>
          <w:szCs w:val="22"/>
        </w:rPr>
        <w:t>opponent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controls.</w:t>
      </w:r>
    </w:p>
    <w:p w:rsidR="00327BCB" w:rsidRPr="008476C2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Restriction: You must have at least 2 dice in your set in defense.</w:t>
      </w:r>
    </w:p>
    <w:p w:rsidR="008476C2" w:rsidRPr="008476C2" w:rsidRDefault="00327BCB" w:rsidP="008476C2">
      <w:pPr>
        <w:pStyle w:val="NormalWeb"/>
        <w:numPr>
          <w:ilvl w:val="0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ron fan</w:t>
      </w:r>
    </w:p>
    <w:p w:rsidR="008476C2" w:rsidRPr="008476C2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8476C2"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eq</w:t>
      </w:r>
      <w:r>
        <w:rPr>
          <w:rFonts w:asciiTheme="minorHAnsi" w:hAnsiTheme="minorHAnsi" w:cstheme="minorHAnsi"/>
          <w:color w:val="000000"/>
          <w:sz w:val="22"/>
          <w:szCs w:val="22"/>
        </w:rPr>
        <w:t>uires 4 constitution</w:t>
      </w:r>
    </w:p>
    <w:p w:rsidR="008476C2" w:rsidRPr="008476C2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Passive: A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ll d</w:t>
      </w:r>
      <w:r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m</w:t>
      </w:r>
      <w:r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g</w:t>
      </w:r>
      <w:r>
        <w:rPr>
          <w:rFonts w:asciiTheme="minorHAnsi" w:hAnsiTheme="minorHAnsi" w:cstheme="minorHAnsi"/>
          <w:color w:val="000000"/>
          <w:sz w:val="22"/>
          <w:szCs w:val="22"/>
        </w:rPr>
        <w:t>e dealt to you that is over 5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is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reduced by 1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8476C2" w:rsidRPr="008476C2" w:rsidRDefault="00327BCB" w:rsidP="008476C2">
      <w:pPr>
        <w:pStyle w:val="NormalWeb"/>
        <w:numPr>
          <w:ilvl w:val="0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he core</w:t>
      </w:r>
    </w:p>
    <w:p w:rsidR="008476C2" w:rsidRPr="008476C2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8476C2"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eq</w:t>
      </w:r>
      <w:r>
        <w:rPr>
          <w:rFonts w:asciiTheme="minorHAnsi" w:hAnsiTheme="minorHAnsi" w:cstheme="minorHAnsi"/>
          <w:color w:val="000000"/>
          <w:sz w:val="22"/>
          <w:szCs w:val="22"/>
        </w:rPr>
        <w:t>uires 3 constitution and 2 strength</w:t>
      </w:r>
    </w:p>
    <w:p w:rsidR="00327BCB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Trigger: W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hen you and you</w:t>
      </w:r>
      <w:r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o</w:t>
      </w:r>
      <w:r>
        <w:rPr>
          <w:rFonts w:asciiTheme="minorHAnsi" w:hAnsiTheme="minorHAnsi" w:cstheme="minorHAnsi"/>
          <w:color w:val="000000"/>
          <w:sz w:val="22"/>
          <w:szCs w:val="22"/>
        </w:rPr>
        <w:t>pponent show the same magnitude.</w:t>
      </w:r>
    </w:p>
    <w:p w:rsidR="008476C2" w:rsidRPr="008476C2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Effect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476C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dd one dice of your magnitude to your defense.</w:t>
      </w:r>
    </w:p>
    <w:p w:rsidR="0075279C" w:rsidRDefault="006957ED" w:rsidP="006957ED">
      <w:pPr>
        <w:pStyle w:val="NormalWeb"/>
        <w:spacing w:before="75" w:beforeAutospacing="0" w:after="75" w:afterAutospacing="0" w:line="480" w:lineRule="auto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E1BC2">
        <w:rPr>
          <w:rFonts w:asciiTheme="minorHAnsi" w:hAnsiTheme="minorHAnsi" w:cstheme="minorHAnsi"/>
          <w:b/>
          <w:color w:val="000000"/>
          <w:sz w:val="22"/>
          <w:szCs w:val="22"/>
        </w:rPr>
        <w:t>Phases</w:t>
      </w:r>
    </w:p>
    <w:p w:rsidR="006957ED" w:rsidRDefault="00F53AE1" w:rsidP="006957ED">
      <w:pPr>
        <w:pStyle w:val="NormalWeb"/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All phases are completed </w:t>
      </w:r>
      <w:ins w:id="9" w:author="Andrew McDivitt" w:date="2011-07-26T10:29:00Z">
        <w:r w:rsidR="00714D0E">
          <w:rPr>
            <w:rFonts w:asciiTheme="minorHAnsi" w:hAnsiTheme="minorHAnsi" w:cstheme="minorHAnsi"/>
            <w:color w:val="000000"/>
            <w:sz w:val="22"/>
            <w:szCs w:val="22"/>
          </w:rPr>
          <w:t xml:space="preserve">by both players </w:t>
        </w:r>
      </w:ins>
      <w:r>
        <w:rPr>
          <w:rFonts w:asciiTheme="minorHAnsi" w:hAnsiTheme="minorHAnsi" w:cstheme="minorHAnsi"/>
          <w:color w:val="000000"/>
          <w:sz w:val="22"/>
          <w:szCs w:val="22"/>
        </w:rPr>
        <w:t>simultaneously.</w:t>
      </w:r>
      <w:r w:rsidR="006957ED">
        <w:rPr>
          <w:rFonts w:asciiTheme="minorHAnsi" w:hAnsiTheme="minorHAnsi" w:cstheme="minorHAnsi"/>
          <w:color w:val="000000"/>
          <w:sz w:val="22"/>
          <w:szCs w:val="22"/>
        </w:rPr>
        <w:br/>
        <w:t>1. Pooling</w:t>
      </w:r>
    </w:p>
    <w:p w:rsidR="00081F31" w:rsidRDefault="00081F31" w:rsidP="00DF0FB0">
      <w:pPr>
        <w:pStyle w:val="NormalWeb"/>
        <w:numPr>
          <w:ilvl w:val="0"/>
          <w:numId w:val="8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This phase is hidden from your opponent.</w:t>
      </w:r>
    </w:p>
    <w:p w:rsidR="006957ED" w:rsidRDefault="006957ED" w:rsidP="00DF0FB0">
      <w:pPr>
        <w:pStyle w:val="NormalWeb"/>
        <w:numPr>
          <w:ilvl w:val="0"/>
          <w:numId w:val="8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Take your </w:t>
      </w:r>
      <w:r w:rsidRPr="00081F31">
        <w:rPr>
          <w:rFonts w:asciiTheme="minorHAnsi" w:hAnsiTheme="minorHAnsi" w:cstheme="minorHAnsi"/>
          <w:i/>
          <w:color w:val="000000"/>
          <w:sz w:val="22"/>
          <w:szCs w:val="22"/>
        </w:rPr>
        <w:t>power level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and choose your </w:t>
      </w:r>
      <w:proofErr w:type="gramStart"/>
      <w:r w:rsidRPr="00081F31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dice </w:t>
      </w:r>
      <w:proofErr w:type="gramEnd"/>
      <w:del w:id="10" w:author="Andrew McDivitt" w:date="2011-07-26T10:32:00Z">
        <w:r w:rsidRPr="00081F31" w:rsidDel="00714D0E">
          <w:rPr>
            <w:rFonts w:asciiTheme="minorHAnsi" w:hAnsiTheme="minorHAnsi" w:cstheme="minorHAnsi"/>
            <w:i/>
            <w:color w:val="000000"/>
            <w:sz w:val="22"/>
            <w:szCs w:val="22"/>
          </w:rPr>
          <w:delText>tier</w:delText>
        </w:r>
      </w:del>
      <w:r>
        <w:rPr>
          <w:rFonts w:asciiTheme="minorHAnsi" w:hAnsiTheme="minorHAnsi" w:cstheme="minorHAnsi"/>
          <w:color w:val="000000"/>
          <w:sz w:val="22"/>
          <w:szCs w:val="22"/>
        </w:rPr>
        <w:t xml:space="preserve">. Each </w:t>
      </w:r>
      <w:del w:id="11" w:author="Andrew McDivitt" w:date="2011-07-26T10:32:00Z">
        <w:r w:rsidDel="00714D0E">
          <w:rPr>
            <w:rFonts w:asciiTheme="minorHAnsi" w:hAnsiTheme="minorHAnsi" w:cstheme="minorHAnsi"/>
            <w:color w:val="000000"/>
            <w:sz w:val="22"/>
            <w:szCs w:val="22"/>
          </w:rPr>
          <w:delText>tier</w:delText>
        </w:r>
      </w:del>
      <w:ins w:id="12" w:author="Andrew McDivitt" w:date="2011-07-26T10:32:00Z">
        <w:r w:rsidR="00714D0E">
          <w:rPr>
            <w:rFonts w:asciiTheme="minorHAnsi" w:hAnsiTheme="minorHAnsi" w:cstheme="minorHAnsi"/>
            <w:color w:val="000000"/>
            <w:sz w:val="22"/>
            <w:szCs w:val="22"/>
          </w:rPr>
          <w:t xml:space="preserve"> </w:t>
        </w:r>
        <w:proofErr w:type="gramStart"/>
        <w:r w:rsidR="00714D0E">
          <w:rPr>
            <w:rFonts w:asciiTheme="minorHAnsi" w:hAnsiTheme="minorHAnsi" w:cstheme="minorHAnsi"/>
            <w:color w:val="000000"/>
            <w:sz w:val="22"/>
            <w:szCs w:val="22"/>
          </w:rPr>
          <w:t>die</w:t>
        </w:r>
      </w:ins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costs as much as its highest face. Therefore d6 costs 6, d8 costs 8, d10 costs 10, and d12 costs 12.</w:t>
      </w:r>
    </w:p>
    <w:p w:rsidR="006957ED" w:rsidRDefault="006957ED" w:rsidP="00DF0FB0">
      <w:pPr>
        <w:pStyle w:val="NormalWeb"/>
        <w:numPr>
          <w:ilvl w:val="0"/>
          <w:numId w:val="8"/>
        </w:numPr>
        <w:spacing w:before="75" w:beforeAutospacing="0" w:after="75" w:afterAutospacing="0" w:line="480" w:lineRule="auto"/>
        <w:rPr>
          <w:ins w:id="13" w:author="Andrew McDivitt" w:date="2011-07-26T10:31:00Z"/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Your total </w:t>
      </w:r>
      <w:r w:rsidRPr="00081F31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dice </w:t>
      </w:r>
      <w:del w:id="14" w:author="Andrew McDivitt" w:date="2011-07-26T10:33:00Z">
        <w:r w:rsidRPr="00081F31" w:rsidDel="00714D0E">
          <w:rPr>
            <w:rFonts w:asciiTheme="minorHAnsi" w:hAnsiTheme="minorHAnsi" w:cstheme="minorHAnsi"/>
            <w:i/>
            <w:color w:val="000000"/>
            <w:sz w:val="22"/>
            <w:szCs w:val="22"/>
          </w:rPr>
          <w:delText>tier</w:delText>
        </w:r>
      </w:del>
      <w:r>
        <w:rPr>
          <w:rFonts w:asciiTheme="minorHAnsi" w:hAnsiTheme="minorHAnsi" w:cstheme="minorHAnsi"/>
          <w:color w:val="000000"/>
          <w:sz w:val="22"/>
          <w:szCs w:val="22"/>
        </w:rPr>
        <w:t xml:space="preserve"> cost cannot exceed your </w:t>
      </w:r>
      <w:r w:rsidRPr="00081F31">
        <w:rPr>
          <w:rFonts w:asciiTheme="minorHAnsi" w:hAnsiTheme="minorHAnsi" w:cstheme="minorHAnsi"/>
          <w:i/>
          <w:color w:val="000000"/>
          <w:sz w:val="22"/>
          <w:szCs w:val="22"/>
        </w:rPr>
        <w:t>power level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(by over 9000).</w:t>
      </w:r>
    </w:p>
    <w:p w:rsidR="00714D0E" w:rsidRPr="006957ED" w:rsidDel="00714D0E" w:rsidRDefault="00714D0E" w:rsidP="00714D0E">
      <w:pPr>
        <w:pStyle w:val="NormalWeb"/>
        <w:numPr>
          <w:ilvl w:val="0"/>
          <w:numId w:val="8"/>
        </w:numPr>
        <w:spacing w:before="75" w:beforeAutospacing="0" w:after="75" w:afterAutospacing="0" w:line="480" w:lineRule="auto"/>
        <w:rPr>
          <w:del w:id="15" w:author="Andrew McDivitt" w:date="2011-07-26T10:35:00Z"/>
          <w:rFonts w:asciiTheme="minorHAnsi" w:hAnsiTheme="minorHAnsi" w:cstheme="minorHAnsi"/>
          <w:color w:val="000000"/>
          <w:sz w:val="22"/>
          <w:szCs w:val="22"/>
        </w:rPr>
      </w:pPr>
      <w:ins w:id="16" w:author="Andrew McDivitt" w:date="2011-07-26T10:33:00Z">
        <w:r w:rsidRPr="00714D0E">
          <w:rPr>
            <w:rFonts w:asciiTheme="minorHAnsi" w:hAnsiTheme="minorHAnsi" w:cstheme="minorHAnsi"/>
            <w:color w:val="000000"/>
            <w:sz w:val="22"/>
            <w:szCs w:val="22"/>
          </w:rPr>
          <w:t xml:space="preserve"> There are 4 dice tiers for pooling</w:t>
        </w:r>
      </w:ins>
      <w:ins w:id="17" w:author="Andrew McDivitt" w:date="2011-07-26T10:34:00Z">
        <w:r w:rsidRPr="00714D0E">
          <w:rPr>
            <w:rFonts w:asciiTheme="minorHAnsi" w:hAnsiTheme="minorHAnsi" w:cstheme="minorHAnsi"/>
            <w:color w:val="000000"/>
            <w:sz w:val="22"/>
            <w:szCs w:val="22"/>
          </w:rPr>
          <w:t>;</w:t>
        </w:r>
      </w:ins>
      <w:ins w:id="18" w:author="Andrew McDivitt" w:date="2011-07-26T10:33:00Z">
        <w:r w:rsidRPr="00714D0E">
          <w:rPr>
            <w:rFonts w:asciiTheme="minorHAnsi" w:hAnsiTheme="minorHAnsi" w:cstheme="minorHAnsi"/>
            <w:color w:val="000000"/>
            <w:sz w:val="22"/>
            <w:szCs w:val="22"/>
          </w:rPr>
          <w:t xml:space="preserve"> 6,8,10 and 12.</w:t>
        </w:r>
      </w:ins>
      <w:ins w:id="19" w:author="Andrew McDivitt" w:date="2011-07-26T10:34:00Z">
        <w:r w:rsidRPr="00714D0E">
          <w:rPr>
            <w:rFonts w:asciiTheme="minorHAnsi" w:hAnsiTheme="minorHAnsi" w:cstheme="minorHAnsi"/>
            <w:color w:val="000000"/>
            <w:sz w:val="22"/>
            <w:szCs w:val="22"/>
          </w:rPr>
          <w:t xml:space="preserve"> When pooling, you may only choose</w:t>
        </w:r>
      </w:ins>
      <w:ins w:id="20" w:author="Andrew McDivitt" w:date="2011-07-26T10:35:00Z">
        <w:r>
          <w:rPr>
            <w:rFonts w:asciiTheme="minorHAnsi" w:hAnsiTheme="minorHAnsi" w:cstheme="minorHAnsi"/>
            <w:color w:val="000000"/>
            <w:sz w:val="22"/>
            <w:szCs w:val="22"/>
          </w:rPr>
          <w:t xml:space="preserve"> die from only one tier per round.</w:t>
        </w:r>
      </w:ins>
    </w:p>
    <w:p w:rsidR="00081F31" w:rsidRPr="00714D0E" w:rsidRDefault="006957ED" w:rsidP="00714D0E">
      <w:pPr>
        <w:pStyle w:val="NormalWeb"/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714D0E">
        <w:rPr>
          <w:rFonts w:asciiTheme="minorHAnsi" w:hAnsiTheme="minorHAnsi" w:cstheme="minorHAnsi"/>
          <w:color w:val="000000"/>
          <w:sz w:val="22"/>
          <w:szCs w:val="22"/>
        </w:rPr>
        <w:t>2. Rolling</w:t>
      </w:r>
    </w:p>
    <w:p w:rsidR="00081F31" w:rsidRDefault="00081F31" w:rsidP="00DF0FB0">
      <w:pPr>
        <w:pStyle w:val="NormalWeb"/>
        <w:numPr>
          <w:ilvl w:val="0"/>
          <w:numId w:val="9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This phase is hidden from your opponent.</w:t>
      </w:r>
    </w:p>
    <w:p w:rsidR="00081F31" w:rsidRDefault="00081F31" w:rsidP="00DF0FB0">
      <w:pPr>
        <w:pStyle w:val="NormalWeb"/>
        <w:numPr>
          <w:ilvl w:val="0"/>
          <w:numId w:val="9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Roll your </w:t>
      </w:r>
      <w:r w:rsidRPr="00081F31">
        <w:rPr>
          <w:rFonts w:asciiTheme="minorHAnsi" w:hAnsiTheme="minorHAnsi" w:cstheme="minorHAnsi"/>
          <w:i/>
          <w:color w:val="000000"/>
          <w:sz w:val="22"/>
          <w:szCs w:val="22"/>
        </w:rPr>
        <w:t>dice pool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081F31" w:rsidRDefault="00081F31" w:rsidP="00DF0FB0">
      <w:pPr>
        <w:pStyle w:val="NormalWeb"/>
        <w:numPr>
          <w:ilvl w:val="0"/>
          <w:numId w:val="9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Choose your </w:t>
      </w:r>
      <w:r w:rsidRPr="00081F31">
        <w:rPr>
          <w:rFonts w:asciiTheme="minorHAnsi" w:hAnsiTheme="minorHAnsi" w:cstheme="minorHAnsi"/>
          <w:i/>
          <w:color w:val="000000"/>
          <w:sz w:val="22"/>
          <w:szCs w:val="22"/>
        </w:rPr>
        <w:t>set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del w:id="21" w:author="Andrew McDivitt" w:date="2011-07-26T10:41:00Z">
        <w:r w:rsidDel="000054CD">
          <w:rPr>
            <w:rFonts w:asciiTheme="minorHAnsi" w:hAnsiTheme="minorHAnsi" w:cstheme="minorHAnsi"/>
            <w:color w:val="000000"/>
            <w:sz w:val="22"/>
            <w:szCs w:val="22"/>
          </w:rPr>
          <w:delText>numbers</w:delText>
        </w:r>
      </w:del>
      <w:ins w:id="22" w:author="Andrew McDivitt" w:date="2011-07-26T10:41:00Z">
        <w:r w:rsidR="000054CD">
          <w:rPr>
            <w:rFonts w:asciiTheme="minorHAnsi" w:hAnsiTheme="minorHAnsi" w:cstheme="minorHAnsi"/>
            <w:color w:val="000000"/>
            <w:sz w:val="22"/>
            <w:szCs w:val="22"/>
          </w:rPr>
          <w:t>die</w:t>
        </w:r>
      </w:ins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081F31" w:rsidRDefault="00081F31" w:rsidP="00DF0FB0">
      <w:pPr>
        <w:pStyle w:val="NormalWeb"/>
        <w:numPr>
          <w:ilvl w:val="0"/>
          <w:numId w:val="9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Decide how many dice in your </w:t>
      </w:r>
      <w:r w:rsidRPr="00081F31">
        <w:rPr>
          <w:rFonts w:asciiTheme="minorHAnsi" w:hAnsiTheme="minorHAnsi" w:cstheme="minorHAnsi"/>
          <w:i/>
          <w:color w:val="000000"/>
          <w:sz w:val="22"/>
          <w:szCs w:val="22"/>
        </w:rPr>
        <w:t>set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will be your attack and how many will be your defense. You cannot have any die be both attacking and defending.</w:t>
      </w:r>
    </w:p>
    <w:p w:rsidR="00081F31" w:rsidRDefault="00081F31" w:rsidP="00DF0FB0">
      <w:pPr>
        <w:pStyle w:val="NormalWeb"/>
        <w:numPr>
          <w:ilvl w:val="0"/>
          <w:numId w:val="9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Any </w:t>
      </w:r>
      <w:r w:rsidRPr="00081F31">
        <w:rPr>
          <w:rFonts w:asciiTheme="minorHAnsi" w:hAnsiTheme="minorHAnsi" w:cstheme="minorHAnsi"/>
          <w:i/>
          <w:color w:val="000000"/>
          <w:sz w:val="22"/>
          <w:szCs w:val="22"/>
        </w:rPr>
        <w:t>skill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that modifies </w:t>
      </w:r>
      <w:r w:rsidRPr="00081F31">
        <w:rPr>
          <w:rFonts w:asciiTheme="minorHAnsi" w:hAnsiTheme="minorHAnsi" w:cstheme="minorHAnsi"/>
          <w:i/>
          <w:color w:val="000000"/>
          <w:sz w:val="22"/>
          <w:szCs w:val="22"/>
        </w:rPr>
        <w:t>magnitude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must be used in this phase.</w:t>
      </w:r>
    </w:p>
    <w:p w:rsidR="006957ED" w:rsidRDefault="006957ED" w:rsidP="006957ED">
      <w:pPr>
        <w:pStyle w:val="NormalWeb"/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3. Shooting</w:t>
      </w:r>
    </w:p>
    <w:p w:rsidR="00081F31" w:rsidRDefault="00081F31" w:rsidP="00DF0FB0">
      <w:pPr>
        <w:pStyle w:val="NormalWeb"/>
        <w:numPr>
          <w:ilvl w:val="0"/>
          <w:numId w:val="11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You reveal your dice set.</w:t>
      </w:r>
    </w:p>
    <w:p w:rsidR="006957ED" w:rsidRDefault="006957ED" w:rsidP="006957ED">
      <w:pPr>
        <w:pStyle w:val="NormalWeb"/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4. Resolution</w:t>
      </w:r>
    </w:p>
    <w:p w:rsidR="00C361AF" w:rsidDel="005B7103" w:rsidRDefault="0075279C" w:rsidP="00DF0FB0">
      <w:pPr>
        <w:pStyle w:val="NormalWeb"/>
        <w:numPr>
          <w:ilvl w:val="0"/>
          <w:numId w:val="12"/>
        </w:numPr>
        <w:spacing w:before="75" w:beforeAutospacing="0" w:after="75" w:afterAutospacing="0" w:line="480" w:lineRule="auto"/>
        <w:rPr>
          <w:del w:id="23" w:author="Andrew McDivitt" w:date="2011-07-26T13:36:00Z"/>
          <w:rFonts w:asciiTheme="minorHAnsi" w:hAnsiTheme="minorHAnsi" w:cstheme="minorHAnsi"/>
          <w:color w:val="000000"/>
          <w:sz w:val="22"/>
          <w:szCs w:val="22"/>
        </w:rPr>
      </w:pPr>
      <w:del w:id="24" w:author="Andrew McDivitt" w:date="2011-07-26T13:36:00Z">
        <w:r w:rsidDel="005B7103">
          <w:rPr>
            <w:rFonts w:asciiTheme="minorHAnsi" w:hAnsiTheme="minorHAnsi" w:cstheme="minorHAnsi"/>
            <w:color w:val="000000"/>
            <w:sz w:val="22"/>
            <w:szCs w:val="22"/>
          </w:rPr>
          <w:delText xml:space="preserve">Your </w:delText>
        </w:r>
        <w:r w:rsidRPr="0075279C" w:rsidDel="005B7103">
          <w:rPr>
            <w:rFonts w:asciiTheme="minorHAnsi" w:hAnsiTheme="minorHAnsi" w:cstheme="minorHAnsi"/>
            <w:i/>
            <w:color w:val="000000"/>
            <w:sz w:val="22"/>
            <w:szCs w:val="22"/>
          </w:rPr>
          <w:delText>attack magnitude</w:delText>
        </w:r>
        <w:r w:rsidDel="005B7103">
          <w:rPr>
            <w:rFonts w:asciiTheme="minorHAnsi" w:hAnsiTheme="minorHAnsi" w:cstheme="minorHAnsi"/>
            <w:color w:val="000000"/>
            <w:sz w:val="22"/>
            <w:szCs w:val="22"/>
          </w:rPr>
          <w:delText xml:space="preserve"> is</w:delText>
        </w:r>
        <w:r w:rsidR="00C361AF" w:rsidDel="005B7103">
          <w:rPr>
            <w:rFonts w:asciiTheme="minorHAnsi" w:hAnsiTheme="minorHAnsi" w:cstheme="minorHAnsi"/>
            <w:color w:val="000000"/>
            <w:sz w:val="22"/>
            <w:szCs w:val="22"/>
          </w:rPr>
          <w:delText xml:space="preserve"> compared to your opponent’</w:delText>
        </w:r>
        <w:r w:rsidDel="005B7103">
          <w:rPr>
            <w:rFonts w:asciiTheme="minorHAnsi" w:hAnsiTheme="minorHAnsi" w:cstheme="minorHAnsi"/>
            <w:color w:val="000000"/>
            <w:sz w:val="22"/>
            <w:szCs w:val="22"/>
          </w:rPr>
          <w:delText xml:space="preserve">s </w:delText>
        </w:r>
        <w:r w:rsidRPr="0075279C" w:rsidDel="005B7103">
          <w:rPr>
            <w:rFonts w:asciiTheme="minorHAnsi" w:hAnsiTheme="minorHAnsi" w:cstheme="minorHAnsi"/>
            <w:i/>
            <w:color w:val="000000"/>
            <w:sz w:val="22"/>
            <w:szCs w:val="22"/>
          </w:rPr>
          <w:delText>defense magnitude</w:delText>
        </w:r>
        <w:r w:rsidR="00C361AF" w:rsidDel="005B7103">
          <w:rPr>
            <w:rFonts w:asciiTheme="minorHAnsi" w:hAnsiTheme="minorHAnsi" w:cstheme="minorHAnsi"/>
            <w:color w:val="000000"/>
            <w:sz w:val="22"/>
            <w:szCs w:val="22"/>
          </w:rPr>
          <w:delText>.</w:delText>
        </w:r>
      </w:del>
    </w:p>
    <w:p w:rsidR="00C361AF" w:rsidRDefault="0075279C" w:rsidP="00DF0FB0">
      <w:pPr>
        <w:pStyle w:val="NormalWeb"/>
        <w:numPr>
          <w:ilvl w:val="0"/>
          <w:numId w:val="12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Damage dealt is equal to your </w:t>
      </w:r>
      <w:r w:rsidRPr="0075279C">
        <w:rPr>
          <w:rFonts w:asciiTheme="minorHAnsi" w:hAnsiTheme="minorHAnsi" w:cstheme="minorHAnsi"/>
          <w:i/>
          <w:color w:val="000000"/>
          <w:sz w:val="22"/>
          <w:szCs w:val="22"/>
        </w:rPr>
        <w:t>attack total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minus your opponent’s </w:t>
      </w:r>
      <w:r w:rsidRPr="0075279C">
        <w:rPr>
          <w:rFonts w:asciiTheme="minorHAnsi" w:hAnsiTheme="minorHAnsi" w:cstheme="minorHAnsi"/>
          <w:i/>
          <w:color w:val="000000"/>
          <w:sz w:val="22"/>
          <w:szCs w:val="22"/>
        </w:rPr>
        <w:t>defense total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75279C" w:rsidRDefault="0075279C" w:rsidP="00DF0FB0">
      <w:pPr>
        <w:pStyle w:val="NormalWeb"/>
        <w:numPr>
          <w:ilvl w:val="0"/>
          <w:numId w:val="12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Lose all unused </w:t>
      </w:r>
      <w:r w:rsidRPr="0075279C">
        <w:rPr>
          <w:rFonts w:asciiTheme="minorHAnsi" w:hAnsiTheme="minorHAnsi" w:cstheme="minorHAnsi"/>
          <w:i/>
          <w:color w:val="000000"/>
          <w:sz w:val="22"/>
          <w:szCs w:val="22"/>
        </w:rPr>
        <w:t>action points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75279C" w:rsidRDefault="0075279C" w:rsidP="00DF0FB0">
      <w:pPr>
        <w:pStyle w:val="NormalWeb"/>
        <w:numPr>
          <w:ilvl w:val="0"/>
          <w:numId w:val="12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75279C">
        <w:rPr>
          <w:rFonts w:asciiTheme="minorHAnsi" w:hAnsiTheme="minorHAnsi" w:cstheme="minorHAnsi"/>
          <w:color w:val="000000"/>
          <w:sz w:val="22"/>
          <w:szCs w:val="22"/>
        </w:rPr>
        <w:t>Gain</w:t>
      </w:r>
      <w:r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action points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equal to your damage dealt minus your opponent’s </w:t>
      </w:r>
      <w:r w:rsidRPr="0075279C">
        <w:rPr>
          <w:rFonts w:asciiTheme="minorHAnsi" w:hAnsiTheme="minorHAnsi" w:cstheme="minorHAnsi"/>
          <w:i/>
          <w:color w:val="000000"/>
          <w:sz w:val="22"/>
          <w:szCs w:val="22"/>
        </w:rPr>
        <w:t>defense magnitude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621D4D" w:rsidRPr="00621D4D" w:rsidRDefault="00621D4D" w:rsidP="00621D4D">
      <w:pPr>
        <w:pStyle w:val="NormalWeb"/>
        <w:spacing w:before="75" w:beforeAutospacing="0" w:after="75" w:afterAutospacing="0" w:line="480" w:lineRule="auto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21D4D">
        <w:rPr>
          <w:rFonts w:asciiTheme="minorHAnsi" w:hAnsiTheme="minorHAnsi" w:cstheme="minorHAnsi"/>
          <w:b/>
          <w:color w:val="000000"/>
          <w:sz w:val="22"/>
          <w:szCs w:val="22"/>
        </w:rPr>
        <w:t>Skills</w:t>
      </w:r>
    </w:p>
    <w:p w:rsidR="00621D4D" w:rsidRDefault="00621D4D" w:rsidP="00621D4D">
      <w:pPr>
        <w:pStyle w:val="NormalWeb"/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Firebending</w:t>
      </w:r>
      <w:proofErr w:type="spellEnd"/>
    </w:p>
    <w:p w:rsidR="00621D4D" w:rsidRP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t>Fire Low 1: Add one die to your pool.</w:t>
      </w:r>
    </w:p>
    <w:p w:rsidR="00621D4D" w:rsidRP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t>Fire Low 2: Increase the attack magnitude of your set by 1.</w:t>
      </w:r>
    </w:p>
    <w:p w:rsidR="00621D4D" w:rsidRP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t>Fire Med 1: Squash.</w:t>
      </w:r>
    </w:p>
    <w:p w:rsidR="00621D4D" w:rsidRP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lastRenderedPageBreak/>
        <w:t xml:space="preserve">Fire Med 2: Roll d20, </w:t>
      </w:r>
      <w:proofErr w:type="gramStart"/>
      <w:r w:rsidRPr="00621D4D">
        <w:rPr>
          <w:rFonts w:cstheme="minorHAnsi"/>
        </w:rPr>
        <w:t>then</w:t>
      </w:r>
      <w:proofErr w:type="gramEnd"/>
      <w:r w:rsidRPr="00621D4D">
        <w:rPr>
          <w:rFonts w:cstheme="minorHAnsi"/>
        </w:rPr>
        <w:t xml:space="preserve"> roll a d6. If the d6 shows 3-6 add the d 20's magnitude to 2 of your set dice. If 1-2 add the d 20's magnitude to 2 of your opponents dice.</w:t>
      </w:r>
    </w:p>
    <w:p w:rsidR="00621D4D" w:rsidRP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t>Fire High 1: if you attack magnitude is higher than your opponents defense magnitude they cannot block you this turn.</w:t>
      </w:r>
    </w:p>
    <w:p w:rsid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t>Fire High 2: This turn any action points gained during the resolution phase are also resolved as damage.</w:t>
      </w:r>
    </w:p>
    <w:p w:rsidR="00621D4D" w:rsidRPr="00621D4D" w:rsidRDefault="00621D4D" w:rsidP="00621D4D">
      <w:pPr>
        <w:spacing w:line="480" w:lineRule="auto"/>
        <w:rPr>
          <w:rFonts w:cstheme="minorHAnsi"/>
        </w:rPr>
      </w:pPr>
      <w:proofErr w:type="spellStart"/>
      <w:r>
        <w:rPr>
          <w:rFonts w:cstheme="minorHAnsi"/>
        </w:rPr>
        <w:t>Waterbending</w:t>
      </w:r>
      <w:proofErr w:type="spellEnd"/>
    </w:p>
    <w:p w:rsidR="00621D4D" w:rsidRP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t xml:space="preserve">Water Low 1:  You may move 1 die that is at least lower than your magnitude by 3 into your set. </w:t>
      </w:r>
    </w:p>
    <w:p w:rsidR="00621D4D" w:rsidRP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t xml:space="preserve">Water Low 2: Increase your die size by 1. You maintain </w:t>
      </w:r>
      <w:proofErr w:type="gramStart"/>
      <w:r w:rsidRPr="00621D4D">
        <w:rPr>
          <w:rFonts w:cstheme="minorHAnsi"/>
        </w:rPr>
        <w:t>your</w:t>
      </w:r>
      <w:proofErr w:type="gramEnd"/>
      <w:r w:rsidRPr="00621D4D">
        <w:rPr>
          <w:rFonts w:cstheme="minorHAnsi"/>
        </w:rPr>
        <w:t xml:space="preserve"> passive.</w:t>
      </w:r>
    </w:p>
    <w:p w:rsidR="00621D4D" w:rsidRP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t>Water Med 1:  Remove one of the dice in your set and one of your opponents set.</w:t>
      </w:r>
    </w:p>
    <w:p w:rsidR="00621D4D" w:rsidRP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t>Water Med2: You double your magnitude when reducing action points this turn.</w:t>
      </w:r>
    </w:p>
    <w:p w:rsidR="00621D4D" w:rsidRP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t>Water High 1: Before shooting, choose X of your dice not in your set. Until the end of combat you may reroll up to X dice that you or your opponent controls.</w:t>
      </w:r>
    </w:p>
    <w:p w:rsidR="005B7103" w:rsidRPr="0048746E" w:rsidRDefault="00621D4D" w:rsidP="005B7103">
      <w:pPr>
        <w:pStyle w:val="ListParagraph"/>
        <w:numPr>
          <w:ilvl w:val="0"/>
          <w:numId w:val="15"/>
        </w:numPr>
        <w:spacing w:line="480" w:lineRule="auto"/>
        <w:rPr>
          <w:ins w:id="25" w:author="Andrew McDivitt" w:date="2011-07-26T13:38:00Z"/>
          <w:rFonts w:cstheme="minorHAnsi"/>
        </w:rPr>
      </w:pPr>
      <w:r w:rsidRPr="00621D4D">
        <w:rPr>
          <w:rFonts w:cstheme="minorHAnsi"/>
        </w:rPr>
        <w:t xml:space="preserve">Water High 2: </w:t>
      </w:r>
    </w:p>
    <w:p w:rsidR="005B7103" w:rsidRDefault="005B7103" w:rsidP="005B7103">
      <w:pPr>
        <w:pStyle w:val="ListParagraph"/>
        <w:numPr>
          <w:ilvl w:val="0"/>
          <w:numId w:val="15"/>
        </w:numPr>
        <w:spacing w:line="480" w:lineRule="auto"/>
        <w:rPr>
          <w:ins w:id="26" w:author="Andrew McDivitt" w:date="2011-07-26T13:38:00Z"/>
          <w:rFonts w:cstheme="minorHAnsi"/>
        </w:rPr>
      </w:pPr>
      <w:ins w:id="27" w:author="Andrew McDivitt" w:date="2011-07-26T13:38:00Z">
        <w:r w:rsidRPr="0048746E">
          <w:rPr>
            <w:rFonts w:cstheme="minorHAnsi"/>
          </w:rPr>
          <w:t>Lower your opponent’s magnitude by 2. On the next turn, your opponent must re</w:t>
        </w:r>
        <w:r>
          <w:rPr>
            <w:rFonts w:cstheme="minorHAnsi"/>
          </w:rPr>
          <w:t>veal their pool before rolling</w:t>
        </w:r>
      </w:ins>
      <w:ins w:id="28" w:author="Andrew McDivitt" w:date="2011-07-26T13:39:00Z">
        <w:r>
          <w:rPr>
            <w:rFonts w:cstheme="minorHAnsi"/>
          </w:rPr>
          <w:t xml:space="preserve"> and y</w:t>
        </w:r>
      </w:ins>
      <w:ins w:id="29" w:author="Andrew McDivitt" w:date="2011-07-26T13:38:00Z">
        <w:r w:rsidRPr="0048746E">
          <w:rPr>
            <w:rFonts w:cstheme="minorHAnsi"/>
          </w:rPr>
          <w:t>ou may choose your</w:t>
        </w:r>
        <w:r>
          <w:rPr>
            <w:rFonts w:cstheme="minorHAnsi"/>
          </w:rPr>
          <w:t xml:space="preserve"> set after your opponent shoots</w:t>
        </w:r>
        <w:r w:rsidRPr="00621D4D">
          <w:rPr>
            <w:rFonts w:cstheme="minorHAnsi"/>
          </w:rPr>
          <w:t>.</w:t>
        </w:r>
      </w:ins>
    </w:p>
    <w:p w:rsid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del w:id="30" w:author="Andrew McDivitt" w:date="2011-07-26T13:38:00Z">
        <w:r w:rsidRPr="00621D4D" w:rsidDel="005B7103">
          <w:rPr>
            <w:rFonts w:cstheme="minorHAnsi"/>
          </w:rPr>
          <w:delText>If your magnitude is lower than your opponent, your opponent must reveal their pool before rolling. You may choose your set after your opponent shoots.</w:delText>
        </w:r>
      </w:del>
    </w:p>
    <w:p w:rsidR="00621D4D" w:rsidRPr="00621D4D" w:rsidRDefault="00621D4D" w:rsidP="00621D4D">
      <w:pPr>
        <w:spacing w:line="480" w:lineRule="auto"/>
        <w:rPr>
          <w:rFonts w:cstheme="minorHAnsi"/>
        </w:rPr>
      </w:pPr>
      <w:proofErr w:type="spellStart"/>
      <w:r>
        <w:rPr>
          <w:rFonts w:cstheme="minorHAnsi"/>
        </w:rPr>
        <w:t>Earthbending</w:t>
      </w:r>
      <w:proofErr w:type="spellEnd"/>
    </w:p>
    <w:p w:rsidR="00621D4D" w:rsidRP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t xml:space="preserve">Earth Low 1: Increase the defense magnitude of your set by 1. </w:t>
      </w:r>
    </w:p>
    <w:p w:rsidR="00621D4D" w:rsidRP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t>Earth Low 2: When choosing a set, add a die that is lower than your magnitude by at least 2 to your defense.</w:t>
      </w:r>
    </w:p>
    <w:p w:rsidR="00621D4D" w:rsidRP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lastRenderedPageBreak/>
        <w:t xml:space="preserve">Earth Med 1: you may slide any dice from you roll into either you attack or defense pools. </w:t>
      </w:r>
      <w:ins w:id="31" w:author="Andrew McDivitt" w:date="2011-07-26T14:23:00Z">
        <w:r w:rsidR="00475131">
          <w:rPr>
            <w:rFonts w:cstheme="minorHAnsi"/>
          </w:rPr>
          <w:t>Broken</w:t>
        </w:r>
      </w:ins>
    </w:p>
    <w:p w:rsidR="00621D4D" w:rsidRP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t>Earth Med 2: After shooting, you may remove a die from your opponent’s set until the set matches your set size.</w:t>
      </w:r>
    </w:p>
    <w:p w:rsidR="00621D4D" w:rsidRP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t>Earth High 1: if you have a higher magnit</w:t>
      </w:r>
      <w:bookmarkStart w:id="32" w:name="_GoBack"/>
      <w:bookmarkEnd w:id="32"/>
      <w:r w:rsidRPr="00621D4D">
        <w:rPr>
          <w:rFonts w:cstheme="minorHAnsi"/>
        </w:rPr>
        <w:t>ude in defense then their offense they cannot deal you damage.</w:t>
      </w:r>
    </w:p>
    <w:p w:rsid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ins w:id="33" w:author="Andrew McDivitt" w:date="2011-07-26T14:22:00Z"/>
          <w:rFonts w:cstheme="minorHAnsi"/>
        </w:rPr>
      </w:pPr>
      <w:r w:rsidRPr="00621D4D">
        <w:rPr>
          <w:rFonts w:cstheme="minorHAnsi"/>
        </w:rPr>
        <w:t xml:space="preserve">Earth High 2: </w:t>
      </w:r>
      <w:ins w:id="34" w:author="Andrew McDivitt" w:date="2011-07-26T13:47:00Z">
        <w:r w:rsidR="00AA7F39">
          <w:rPr>
            <w:rFonts w:cstheme="minorHAnsi"/>
          </w:rPr>
          <w:t xml:space="preserve">Only useable during pooling. </w:t>
        </w:r>
      </w:ins>
      <w:r w:rsidRPr="00621D4D">
        <w:rPr>
          <w:rFonts w:cstheme="minorHAnsi"/>
        </w:rPr>
        <w:t>Your opponent</w:t>
      </w:r>
      <w:r>
        <w:rPr>
          <w:rFonts w:cstheme="minorHAnsi"/>
        </w:rPr>
        <w:t>’s power level is reduced by 20</w:t>
      </w:r>
      <w:r w:rsidRPr="00621D4D">
        <w:rPr>
          <w:rFonts w:cstheme="minorHAnsi"/>
        </w:rPr>
        <w:t>.</w:t>
      </w:r>
    </w:p>
    <w:p w:rsidR="00475131" w:rsidRDefault="00475131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ins w:id="35" w:author="Andrew McDivitt" w:date="2011-07-26T14:22:00Z">
        <w:r>
          <w:rPr>
            <w:rFonts w:cstheme="minorHAnsi"/>
          </w:rPr>
          <w:t xml:space="preserve">??? Only </w:t>
        </w:r>
        <w:proofErr w:type="spellStart"/>
        <w:r>
          <w:rPr>
            <w:rFonts w:cstheme="minorHAnsi"/>
          </w:rPr>
          <w:t>cast</w:t>
        </w:r>
      </w:ins>
      <w:ins w:id="36" w:author="Andrew McDivitt" w:date="2011-07-26T14:23:00Z">
        <w:r>
          <w:rPr>
            <w:rFonts w:cstheme="minorHAnsi"/>
          </w:rPr>
          <w:t>a</w:t>
        </w:r>
      </w:ins>
      <w:ins w:id="37" w:author="Andrew McDivitt" w:date="2011-07-26T14:22:00Z">
        <w:r>
          <w:rPr>
            <w:rFonts w:cstheme="minorHAnsi"/>
          </w:rPr>
          <w:t>ble</w:t>
        </w:r>
        <w:proofErr w:type="spellEnd"/>
        <w:r>
          <w:rPr>
            <w:rFonts w:cstheme="minorHAnsi"/>
          </w:rPr>
          <w:t xml:space="preserve"> during pooling. Your opponent does not roll. Your chi is reduced to 12.</w:t>
        </w:r>
      </w:ins>
    </w:p>
    <w:p w:rsidR="00621D4D" w:rsidRPr="00621D4D" w:rsidRDefault="00621D4D" w:rsidP="00621D4D">
      <w:pPr>
        <w:spacing w:line="480" w:lineRule="auto"/>
        <w:rPr>
          <w:rFonts w:cstheme="minorHAnsi"/>
        </w:rPr>
      </w:pPr>
      <w:proofErr w:type="spellStart"/>
      <w:r>
        <w:rPr>
          <w:rFonts w:cstheme="minorHAnsi"/>
        </w:rPr>
        <w:t>Airbending</w:t>
      </w:r>
      <w:proofErr w:type="spellEnd"/>
    </w:p>
    <w:p w:rsidR="00621D4D" w:rsidRP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t xml:space="preserve">Air Low 1: You may re-roll your pool up to two times. </w:t>
      </w:r>
    </w:p>
    <w:p w:rsidR="00621D4D" w:rsidRP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t xml:space="preserve">Air Low 2: You take and deal no damage this turn. </w:t>
      </w:r>
    </w:p>
    <w:p w:rsidR="00621D4D" w:rsidRP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t>Air Med 1:  set aside 2 dice rotate 1 up by one and the other down by 1.</w:t>
      </w:r>
    </w:p>
    <w:p w:rsidR="00621D4D" w:rsidRP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t xml:space="preserve">Air Med 2: Your opponent must have a higher defensive magnitude by 2 to deal you damage. </w:t>
      </w:r>
    </w:p>
    <w:p w:rsidR="00621D4D" w:rsidRP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t>Air High 1: for each dice roll past a pair you may increase you magnitude by 1 (things like three 3's would be 1 or four 2' would gain 2)</w:t>
      </w:r>
    </w:p>
    <w:p w:rsidR="00621D4D" w:rsidRPr="00621D4D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theme="minorHAnsi"/>
        </w:rPr>
      </w:pPr>
      <w:r w:rsidRPr="00621D4D">
        <w:rPr>
          <w:rFonts w:cstheme="minorHAnsi"/>
        </w:rPr>
        <w:t xml:space="preserve">Air High 2: You may roll any dice size with your </w:t>
      </w:r>
      <w:proofErr w:type="spellStart"/>
      <w:r w:rsidRPr="00621D4D">
        <w:rPr>
          <w:rFonts w:cstheme="minorHAnsi"/>
        </w:rPr>
        <w:t>airbender</w:t>
      </w:r>
      <w:proofErr w:type="spellEnd"/>
      <w:r w:rsidRPr="00621D4D">
        <w:rPr>
          <w:rFonts w:cstheme="minorHAnsi"/>
        </w:rPr>
        <w:t xml:space="preserve"> passive. Then you may re roll your dice up to two times. </w:t>
      </w:r>
    </w:p>
    <w:p w:rsidR="00621D4D" w:rsidRDefault="00621D4D" w:rsidP="00621D4D">
      <w:pPr>
        <w:pStyle w:val="NormalWeb"/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:rsidR="00F53AE1" w:rsidRPr="00F53AE1" w:rsidRDefault="00F53AE1" w:rsidP="00F53AE1">
      <w:pPr>
        <w:pStyle w:val="NormalWeb"/>
        <w:spacing w:before="75" w:beforeAutospacing="0" w:after="75" w:afterAutospacing="0" w:line="480" w:lineRule="auto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F53AE1">
        <w:rPr>
          <w:rFonts w:asciiTheme="minorHAnsi" w:hAnsiTheme="minorHAnsi" w:cstheme="minorHAnsi"/>
          <w:b/>
          <w:color w:val="000000"/>
          <w:sz w:val="22"/>
          <w:szCs w:val="22"/>
        </w:rPr>
        <w:t>Glossary</w:t>
      </w:r>
    </w:p>
    <w:p w:rsidR="00F53AE1" w:rsidRPr="00F53AE1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F53AE1">
        <w:rPr>
          <w:rFonts w:asciiTheme="minorHAnsi" w:hAnsiTheme="minorHAnsi" w:cstheme="minorHAnsi"/>
          <w:color w:val="000000"/>
          <w:sz w:val="22"/>
          <w:szCs w:val="22"/>
        </w:rPr>
        <w:t>Action</w:t>
      </w:r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 xml:space="preserve"> points</w:t>
      </w:r>
      <w:r w:rsidRPr="00F53AE1">
        <w:rPr>
          <w:rFonts w:asciiTheme="minorHAnsi" w:hAnsiTheme="minorHAnsi" w:cstheme="minorHAnsi"/>
          <w:color w:val="000000"/>
          <w:sz w:val="22"/>
          <w:szCs w:val="22"/>
        </w:rPr>
        <w:t>-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Action</w:t>
      </w:r>
      <w:r w:rsidR="00F53AE1">
        <w:rPr>
          <w:rFonts w:asciiTheme="minorHAnsi" w:hAnsiTheme="minorHAnsi" w:cstheme="minorHAnsi"/>
          <w:color w:val="000000"/>
          <w:sz w:val="22"/>
          <w:szCs w:val="22"/>
        </w:rPr>
        <w:t xml:space="preserve"> points are used to cast skills.</w:t>
      </w:r>
    </w:p>
    <w:p w:rsidR="00F53AE1" w:rsidRPr="00F53AE1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>ttack magnitude</w:t>
      </w:r>
      <w:r>
        <w:rPr>
          <w:rFonts w:asciiTheme="minorHAnsi" w:hAnsiTheme="minorHAnsi" w:cstheme="minorHAnsi"/>
          <w:color w:val="000000"/>
          <w:sz w:val="22"/>
          <w:szCs w:val="22"/>
        </w:rPr>
        <w:t>- The magnitude of the attack in your set.</w:t>
      </w:r>
    </w:p>
    <w:p w:rsidR="00F53AE1" w:rsidRPr="00F53AE1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>ttack total</w:t>
      </w:r>
      <w:r>
        <w:rPr>
          <w:rFonts w:asciiTheme="minorHAnsi" w:hAnsiTheme="minorHAnsi" w:cstheme="minorHAnsi"/>
          <w:color w:val="000000"/>
          <w:sz w:val="22"/>
          <w:szCs w:val="22"/>
        </w:rPr>
        <w:t>- The total of the attack magnitudes in your set.</w:t>
      </w:r>
    </w:p>
    <w:p w:rsidR="00F53AE1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D</w:t>
      </w:r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>ice pool</w:t>
      </w:r>
      <w:r>
        <w:rPr>
          <w:rFonts w:asciiTheme="minorHAnsi" w:hAnsiTheme="minorHAnsi" w:cstheme="minorHAnsi"/>
          <w:color w:val="000000"/>
          <w:sz w:val="22"/>
          <w:szCs w:val="22"/>
        </w:rPr>
        <w:t>- The pool of dice that you roll. After being rolled the pool of magnitudes that you create a set from.</w:t>
      </w:r>
    </w:p>
    <w:p w:rsidR="008F7169" w:rsidRPr="008F7169" w:rsidRDefault="008F7169" w:rsidP="008F7169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Pr="00F53AE1">
        <w:rPr>
          <w:rFonts w:asciiTheme="minorHAnsi" w:hAnsiTheme="minorHAnsi" w:cstheme="minorHAnsi"/>
          <w:color w:val="000000"/>
          <w:sz w:val="22"/>
          <w:szCs w:val="22"/>
        </w:rPr>
        <w:t>ice tier</w:t>
      </w:r>
      <w:r>
        <w:rPr>
          <w:rFonts w:asciiTheme="minorHAnsi" w:hAnsiTheme="minorHAnsi" w:cstheme="minorHAnsi"/>
          <w:color w:val="000000"/>
          <w:sz w:val="22"/>
          <w:szCs w:val="22"/>
        </w:rPr>
        <w:t>- The tier of your die. D6, D8, D10, D12, and D20.</w:t>
      </w:r>
    </w:p>
    <w:p w:rsidR="00F53AE1" w:rsidRPr="008F7169" w:rsidRDefault="008F7169" w:rsidP="008F7169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>efense magnitude</w:t>
      </w:r>
      <w:r>
        <w:rPr>
          <w:rFonts w:asciiTheme="minorHAnsi" w:hAnsiTheme="minorHAnsi" w:cstheme="minorHAnsi"/>
          <w:color w:val="000000"/>
          <w:sz w:val="22"/>
          <w:szCs w:val="22"/>
        </w:rPr>
        <w:t>- The magnitude of the defense in your set.</w:t>
      </w:r>
    </w:p>
    <w:p w:rsidR="00F53AE1" w:rsidRPr="00F53AE1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>efense total</w:t>
      </w:r>
      <w:r>
        <w:rPr>
          <w:rFonts w:asciiTheme="minorHAnsi" w:hAnsiTheme="minorHAnsi" w:cstheme="minorHAnsi"/>
          <w:color w:val="000000"/>
          <w:sz w:val="22"/>
          <w:szCs w:val="22"/>
        </w:rPr>
        <w:t>- The total of the defense magnitudes in your set.</w:t>
      </w:r>
    </w:p>
    <w:p w:rsidR="00F53AE1" w:rsidRPr="00F53AE1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M</w:t>
      </w:r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>agnitude</w:t>
      </w:r>
      <w:r>
        <w:rPr>
          <w:rFonts w:asciiTheme="minorHAnsi" w:hAnsiTheme="minorHAnsi" w:cstheme="minorHAnsi"/>
          <w:color w:val="000000"/>
          <w:sz w:val="22"/>
          <w:szCs w:val="22"/>
        </w:rPr>
        <w:t>- The number on your die face.</w:t>
      </w:r>
    </w:p>
    <w:p w:rsidR="00F53AE1" w:rsidRPr="00F53AE1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>ower level</w:t>
      </w:r>
      <w:r>
        <w:rPr>
          <w:rFonts w:asciiTheme="minorHAnsi" w:hAnsiTheme="minorHAnsi" w:cstheme="minorHAnsi"/>
          <w:color w:val="000000"/>
          <w:sz w:val="22"/>
          <w:szCs w:val="22"/>
        </w:rPr>
        <w:t>- The power level of your bender. Represents the energy a bender can manipulate.</w:t>
      </w:r>
    </w:p>
    <w:p w:rsidR="00F53AE1" w:rsidRPr="00F53AE1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>et</w:t>
      </w:r>
      <w:r>
        <w:rPr>
          <w:rFonts w:asciiTheme="minorHAnsi" w:hAnsiTheme="minorHAnsi" w:cstheme="minorHAnsi"/>
          <w:color w:val="000000"/>
          <w:sz w:val="22"/>
          <w:szCs w:val="22"/>
        </w:rPr>
        <w:t>- A selection of dice with the same number; e.g. 4, 4, 4 will be a set of three fours.</w:t>
      </w:r>
    </w:p>
    <w:p w:rsidR="00032940" w:rsidRPr="008F7169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8F7169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F53AE1" w:rsidRPr="008F7169">
        <w:rPr>
          <w:rFonts w:asciiTheme="minorHAnsi" w:hAnsiTheme="minorHAnsi" w:cstheme="minorHAnsi"/>
          <w:color w:val="000000"/>
          <w:sz w:val="22"/>
          <w:szCs w:val="22"/>
        </w:rPr>
        <w:t>kill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- A special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skill used by a bender to assault, hinder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, or defend.</w:t>
      </w:r>
    </w:p>
    <w:sectPr w:rsidR="00032940" w:rsidRPr="008F7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D7478"/>
    <w:multiLevelType w:val="hybridMultilevel"/>
    <w:tmpl w:val="BFF0D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8729E"/>
    <w:multiLevelType w:val="hybridMultilevel"/>
    <w:tmpl w:val="F0463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81A6E"/>
    <w:multiLevelType w:val="hybridMultilevel"/>
    <w:tmpl w:val="31C6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E3693B"/>
    <w:multiLevelType w:val="hybridMultilevel"/>
    <w:tmpl w:val="AF8C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D91892"/>
    <w:multiLevelType w:val="hybridMultilevel"/>
    <w:tmpl w:val="91748D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87997"/>
    <w:multiLevelType w:val="hybridMultilevel"/>
    <w:tmpl w:val="C7F81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D455D3"/>
    <w:multiLevelType w:val="hybridMultilevel"/>
    <w:tmpl w:val="6A8E3B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B4888"/>
    <w:multiLevelType w:val="hybridMultilevel"/>
    <w:tmpl w:val="B6D0D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8E2DB5"/>
    <w:multiLevelType w:val="hybridMultilevel"/>
    <w:tmpl w:val="8BDE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D06697"/>
    <w:multiLevelType w:val="hybridMultilevel"/>
    <w:tmpl w:val="1B3E9B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43434A"/>
    <w:multiLevelType w:val="hybridMultilevel"/>
    <w:tmpl w:val="6DA613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3453B5"/>
    <w:multiLevelType w:val="hybridMultilevel"/>
    <w:tmpl w:val="F98284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4730FA"/>
    <w:multiLevelType w:val="hybridMultilevel"/>
    <w:tmpl w:val="6AB4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5059DE"/>
    <w:multiLevelType w:val="hybridMultilevel"/>
    <w:tmpl w:val="8660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8A3BB4"/>
    <w:multiLevelType w:val="hybridMultilevel"/>
    <w:tmpl w:val="43349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3"/>
  </w:num>
  <w:num w:numId="4">
    <w:abstractNumId w:val="1"/>
  </w:num>
  <w:num w:numId="5">
    <w:abstractNumId w:val="14"/>
  </w:num>
  <w:num w:numId="6">
    <w:abstractNumId w:val="0"/>
  </w:num>
  <w:num w:numId="7">
    <w:abstractNumId w:val="5"/>
  </w:num>
  <w:num w:numId="8">
    <w:abstractNumId w:val="11"/>
  </w:num>
  <w:num w:numId="9">
    <w:abstractNumId w:val="10"/>
  </w:num>
  <w:num w:numId="10">
    <w:abstractNumId w:val="4"/>
  </w:num>
  <w:num w:numId="11">
    <w:abstractNumId w:val="9"/>
  </w:num>
  <w:num w:numId="12">
    <w:abstractNumId w:val="6"/>
  </w:num>
  <w:num w:numId="13">
    <w:abstractNumId w:val="2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7ED"/>
    <w:rsid w:val="000054CD"/>
    <w:rsid w:val="00010E1C"/>
    <w:rsid w:val="00032940"/>
    <w:rsid w:val="00081F31"/>
    <w:rsid w:val="001E77C4"/>
    <w:rsid w:val="00313FD7"/>
    <w:rsid w:val="00327BCB"/>
    <w:rsid w:val="00475131"/>
    <w:rsid w:val="005B7103"/>
    <w:rsid w:val="00621D4D"/>
    <w:rsid w:val="006957ED"/>
    <w:rsid w:val="00714D0E"/>
    <w:rsid w:val="0075279C"/>
    <w:rsid w:val="008476C2"/>
    <w:rsid w:val="008C2E34"/>
    <w:rsid w:val="008F7169"/>
    <w:rsid w:val="00AA7F39"/>
    <w:rsid w:val="00C361AF"/>
    <w:rsid w:val="00DF0FB0"/>
    <w:rsid w:val="00E247AC"/>
    <w:rsid w:val="00F53AE1"/>
    <w:rsid w:val="00FD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5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1D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4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D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5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1D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4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D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3855A-9996-445F-AD5E-2A5FAD639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7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Andrew McDivitt</cp:lastModifiedBy>
  <cp:revision>4</cp:revision>
  <dcterms:created xsi:type="dcterms:W3CDTF">2011-07-26T07:44:00Z</dcterms:created>
  <dcterms:modified xsi:type="dcterms:W3CDTF">2011-07-27T02:18:00Z</dcterms:modified>
</cp:coreProperties>
</file>
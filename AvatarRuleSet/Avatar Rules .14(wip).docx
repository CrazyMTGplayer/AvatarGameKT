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1C" w:rsidRPr="00AE259E" w:rsidRDefault="00447818" w:rsidP="00010E1C">
      <w:pPr>
        <w:rPr>
          <w:rFonts w:cs="Calibri"/>
          <w:b/>
          <w:u w:val="single"/>
        </w:rPr>
      </w:pPr>
      <w:ins w:id="0" w:author="Travis" w:date="2011-07-26T21:50:00Z">
        <w:r>
          <w:rPr>
            <w:rFonts w:cs="Calibri"/>
            <w:b/>
            <w:u w:val="single"/>
          </w:rPr>
          <w:t xml:space="preserve">The </w:t>
        </w:r>
      </w:ins>
      <w:del w:id="1" w:author="Travis" w:date="2011-07-26T21:50:00Z">
        <w:r w:rsidR="00010E1C" w:rsidRPr="00AE259E" w:rsidDel="00447818">
          <w:rPr>
            <w:rFonts w:cs="Calibri"/>
            <w:b/>
            <w:u w:val="single"/>
          </w:rPr>
          <w:delText xml:space="preserve">Avatar the </w:delText>
        </w:r>
      </w:del>
      <w:r w:rsidR="00010E1C" w:rsidRPr="00AE259E">
        <w:rPr>
          <w:rFonts w:cs="Calibri"/>
          <w:b/>
          <w:u w:val="single"/>
        </w:rPr>
        <w:t xml:space="preserve">Last </w:t>
      </w:r>
      <w:proofErr w:type="spellStart"/>
      <w:r w:rsidR="00010E1C" w:rsidRPr="00AE259E">
        <w:rPr>
          <w:rFonts w:cs="Calibri"/>
          <w:b/>
          <w:u w:val="single"/>
        </w:rPr>
        <w:t>Airbender</w:t>
      </w:r>
      <w:proofErr w:type="spellEnd"/>
      <w:r w:rsidR="00010E1C" w:rsidRPr="00AE259E">
        <w:rPr>
          <w:rFonts w:cs="Calibri"/>
          <w:b/>
          <w:u w:val="single"/>
        </w:rPr>
        <w:t xml:space="preserve">:  </w:t>
      </w:r>
      <w:del w:id="2" w:author="Travis" w:date="2011-07-26T21:50:00Z">
        <w:r w:rsidR="00010E1C" w:rsidRPr="00AE259E" w:rsidDel="00447818">
          <w:rPr>
            <w:rFonts w:cs="Calibri"/>
            <w:b/>
            <w:u w:val="single"/>
          </w:rPr>
          <w:delText>The years of Chaos</w:delText>
        </w:r>
      </w:del>
      <w:ins w:id="3" w:author="Travis" w:date="2011-07-26T21:50:00Z">
        <w:r>
          <w:rPr>
            <w:rFonts w:cs="Calibri"/>
            <w:b/>
            <w:u w:val="single"/>
          </w:rPr>
          <w:t>Brink of War</w:t>
        </w:r>
      </w:ins>
      <w:bookmarkStart w:id="4" w:name="_GoBack"/>
      <w:bookmarkEnd w:id="4"/>
    </w:p>
    <w:p w:rsidR="006957ED" w:rsidRPr="00AE259E" w:rsidRDefault="006957ED" w:rsidP="006957E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AE259E">
        <w:rPr>
          <w:rFonts w:ascii="Calibri" w:hAnsi="Calibri" w:cs="Calibri"/>
          <w:b/>
          <w:color w:val="000000"/>
          <w:sz w:val="22"/>
          <w:szCs w:val="22"/>
        </w:rPr>
        <w:t>Character Creation</w:t>
      </w:r>
    </w:p>
    <w:p w:rsidR="008476C2" w:rsidRDefault="008F7169" w:rsidP="00F53AE1">
      <w:pPr>
        <w:pStyle w:val="NormalWeb"/>
        <w:spacing w:before="75" w:after="75" w:line="480" w:lineRule="auto"/>
        <w:rPr>
          <w:ins w:id="5" w:author="Travis" w:date="2011-07-26T16:48:00Z"/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All characters start with base stats of 1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, a </w:t>
      </w:r>
      <w:r w:rsidR="00806C38" w:rsidRPr="00AE259E">
        <w:rPr>
          <w:rFonts w:ascii="Calibri" w:hAnsi="Calibri" w:cs="Calibri"/>
          <w:color w:val="000000"/>
          <w:sz w:val="22"/>
          <w:szCs w:val="22"/>
        </w:rPr>
        <w:t>chi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 of 50, and 25 base </w:t>
      </w:r>
      <w:proofErr w:type="gramStart"/>
      <w:r w:rsidR="00DF0FB0" w:rsidRPr="00AE259E">
        <w:rPr>
          <w:rFonts w:ascii="Calibri" w:hAnsi="Calibri" w:cs="Calibri"/>
          <w:color w:val="000000"/>
          <w:sz w:val="22"/>
          <w:szCs w:val="22"/>
        </w:rPr>
        <w:t>health</w:t>
      </w:r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>.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 The type of bender you are will be determined by the highest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of your 4 base statistics.</w:t>
      </w:r>
      <w:ins w:id="6" w:author="Travis" w:date="2011-07-26T17:29:00Z">
        <w:r w:rsidR="0005009D">
          <w:rPr>
            <w:rFonts w:ascii="Calibri" w:hAnsi="Calibri" w:cs="Calibri"/>
            <w:color w:val="000000"/>
            <w:sz w:val="22"/>
            <w:szCs w:val="22"/>
          </w:rPr>
          <w:t xml:space="preserve"> Needs to be slightly clearer, you gain no bonus in stats for being a bender.</w:t>
        </w:r>
      </w:ins>
    </w:p>
    <w:p w:rsidR="008F4C03" w:rsidRPr="00AE259E" w:rsidRDefault="008F4C03" w:rsidP="00F53AE1">
      <w:pPr>
        <w:pStyle w:val="NormalWeb"/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ins w:id="7" w:author="Travis" w:date="2011-07-26T16:49:00Z">
        <w:r>
          <w:rPr>
            <w:rFonts w:ascii="Calibri" w:hAnsi="Calibri" w:cs="Calibri"/>
            <w:color w:val="000000"/>
            <w:sz w:val="22"/>
            <w:szCs w:val="22"/>
          </w:rPr>
          <w:t xml:space="preserve">These are dice tiers. </w:t>
        </w:r>
      </w:ins>
      <w:ins w:id="8" w:author="Travis" w:date="2011-07-26T16:50:00Z">
        <w:r>
          <w:rPr>
            <w:rFonts w:ascii="Calibri" w:hAnsi="Calibri" w:cs="Calibri"/>
            <w:color w:val="000000"/>
            <w:sz w:val="22"/>
            <w:szCs w:val="22"/>
          </w:rPr>
          <w:t>Separate</w:t>
        </w:r>
      </w:ins>
      <w:ins w:id="9" w:author="Travis" w:date="2011-07-26T16:49:00Z">
        <w:r>
          <w:rPr>
            <w:rFonts w:ascii="Calibri" w:hAnsi="Calibri" w:cs="Calibri"/>
            <w:color w:val="000000"/>
            <w:sz w:val="22"/>
            <w:szCs w:val="22"/>
          </w:rPr>
          <w:t xml:space="preserve"> </w:t>
        </w:r>
      </w:ins>
      <w:ins w:id="10" w:author="Travis" w:date="2011-07-26T16:50:00Z">
        <w:r>
          <w:rPr>
            <w:rFonts w:ascii="Calibri" w:hAnsi="Calibri" w:cs="Calibri"/>
            <w:color w:val="000000"/>
            <w:sz w:val="22"/>
            <w:szCs w:val="22"/>
          </w:rPr>
          <w:t>the dice tier needed and the ability.</w:t>
        </w:r>
      </w:ins>
    </w:p>
    <w:p w:rsidR="008476C2" w:rsidRPr="00AE259E" w:rsidRDefault="00DF0FB0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Firebenders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will have higher strength than their other statistics.</w:t>
      </w:r>
    </w:p>
    <w:p w:rsidR="00621D4D" w:rsidRPr="00AE259E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When rolling d12 </w:t>
      </w: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firebenders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will gain plus one to their di</w:t>
      </w:r>
      <w:r w:rsidR="00567437" w:rsidRPr="00AE259E">
        <w:rPr>
          <w:rFonts w:ascii="Calibri" w:hAnsi="Calibri" w:cs="Calibri"/>
          <w:color w:val="000000"/>
          <w:sz w:val="22"/>
          <w:szCs w:val="22"/>
        </w:rPr>
        <w:t>c</w:t>
      </w:r>
      <w:r w:rsidRPr="00AE259E">
        <w:rPr>
          <w:rFonts w:ascii="Calibri" w:hAnsi="Calibri" w:cs="Calibri"/>
          <w:color w:val="000000"/>
          <w:sz w:val="22"/>
          <w:szCs w:val="22"/>
        </w:rPr>
        <w:t>e pool.</w:t>
      </w:r>
    </w:p>
    <w:p w:rsidR="008476C2" w:rsidRPr="00AE259E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Waterbenders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will have higher wisdom than their other statistics.</w:t>
      </w:r>
    </w:p>
    <w:p w:rsidR="00621D4D" w:rsidRPr="00AE259E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When rolling d8 </w:t>
      </w: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waterbenders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will choose 2/3 of their pool to keep </w:t>
      </w:r>
      <w:ins w:id="11" w:author="Travis" w:date="2011-07-26T16:50:00Z">
        <w:r w:rsidR="008F4C03">
          <w:rPr>
            <w:rFonts w:ascii="Calibri" w:hAnsi="Calibri" w:cs="Calibri"/>
            <w:color w:val="000000"/>
            <w:sz w:val="22"/>
            <w:szCs w:val="22"/>
          </w:rPr>
          <w:t>(</w:t>
        </w:r>
      </w:ins>
      <w:r w:rsidRPr="00AE259E">
        <w:rPr>
          <w:rFonts w:ascii="Calibri" w:hAnsi="Calibri" w:cs="Calibri"/>
          <w:color w:val="000000"/>
          <w:sz w:val="22"/>
          <w:szCs w:val="22"/>
        </w:rPr>
        <w:t>rounding up</w:t>
      </w:r>
      <w:ins w:id="12" w:author="Travis" w:date="2011-07-26T16:50:00Z">
        <w:r w:rsidR="008F4C03">
          <w:rPr>
            <w:rFonts w:ascii="Calibri" w:hAnsi="Calibri" w:cs="Calibri"/>
            <w:color w:val="000000"/>
            <w:sz w:val="22"/>
            <w:szCs w:val="22"/>
          </w:rPr>
          <w:t>)</w:t>
        </w:r>
      </w:ins>
      <w:r w:rsidRPr="00AE259E">
        <w:rPr>
          <w:rFonts w:ascii="Calibri" w:hAnsi="Calibri" w:cs="Calibri"/>
          <w:color w:val="000000"/>
          <w:sz w:val="22"/>
          <w:szCs w:val="22"/>
        </w:rPr>
        <w:t>, then re-roll the remaining di</w:t>
      </w:r>
      <w:r w:rsidR="00567437" w:rsidRPr="00AE259E">
        <w:rPr>
          <w:rFonts w:ascii="Calibri" w:hAnsi="Calibri" w:cs="Calibri"/>
          <w:color w:val="000000"/>
          <w:sz w:val="22"/>
          <w:szCs w:val="22"/>
        </w:rPr>
        <w:t>c</w:t>
      </w:r>
      <w:r w:rsidRPr="00AE259E">
        <w:rPr>
          <w:rFonts w:ascii="Calibri" w:hAnsi="Calibri" w:cs="Calibri"/>
          <w:color w:val="000000"/>
          <w:sz w:val="22"/>
          <w:szCs w:val="22"/>
        </w:rPr>
        <w:t>e. This will be their dice pool.</w:t>
      </w:r>
    </w:p>
    <w:p w:rsidR="008476C2" w:rsidRPr="00AE259E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Earthbenders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will have higher constitution than their other statistics.</w:t>
      </w:r>
    </w:p>
    <w:p w:rsidR="00621D4D" w:rsidRPr="00AE259E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When rolling d10 </w:t>
      </w: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earthbenders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can shift one di</w:t>
      </w:r>
      <w:r w:rsidR="00567437" w:rsidRPr="00AE259E">
        <w:rPr>
          <w:rFonts w:ascii="Calibri" w:hAnsi="Calibri" w:cs="Calibri"/>
          <w:color w:val="000000"/>
          <w:sz w:val="22"/>
          <w:szCs w:val="22"/>
        </w:rPr>
        <w:t>c</w:t>
      </w:r>
      <w:r w:rsidRPr="00AE259E">
        <w:rPr>
          <w:rFonts w:ascii="Calibri" w:hAnsi="Calibri" w:cs="Calibri"/>
          <w:color w:val="000000"/>
          <w:sz w:val="22"/>
          <w:szCs w:val="22"/>
        </w:rPr>
        <w:t>e up or down one magnitude.</w:t>
      </w:r>
    </w:p>
    <w:p w:rsidR="008476C2" w:rsidRPr="00AE259E" w:rsidRDefault="008476C2" w:rsidP="008476C2">
      <w:pPr>
        <w:pStyle w:val="NormalWeb"/>
        <w:numPr>
          <w:ilvl w:val="0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Airbenders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will have higher dexterity than their other statistics.</w:t>
      </w:r>
    </w:p>
    <w:p w:rsidR="00621D4D" w:rsidRPr="00AE259E" w:rsidRDefault="00621D4D" w:rsidP="00621D4D">
      <w:pPr>
        <w:pStyle w:val="NormalWeb"/>
        <w:numPr>
          <w:ilvl w:val="1"/>
          <w:numId w:val="13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When rolling d6 </w:t>
      </w: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airbenders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 xml:space="preserve"> will gain plus two to their di</w:t>
      </w:r>
      <w:r w:rsidR="00567437" w:rsidRPr="00AE259E">
        <w:rPr>
          <w:rFonts w:ascii="Calibri" w:hAnsi="Calibri" w:cs="Calibri"/>
          <w:color w:val="000000"/>
          <w:sz w:val="22"/>
          <w:szCs w:val="22"/>
        </w:rPr>
        <w:t>c</w:t>
      </w:r>
      <w:r w:rsidRPr="00AE259E">
        <w:rPr>
          <w:rFonts w:ascii="Calibri" w:hAnsi="Calibri" w:cs="Calibri"/>
          <w:color w:val="000000"/>
          <w:sz w:val="22"/>
          <w:szCs w:val="22"/>
        </w:rPr>
        <w:t>e pool.</w:t>
      </w:r>
    </w:p>
    <w:p w:rsidR="008F7169" w:rsidRPr="00AE259E" w:rsidRDefault="008F7169" w:rsidP="00F53AE1">
      <w:pPr>
        <w:pStyle w:val="NormalWeb"/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You are given 8 points to spend on changing your starting statistics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and 1 </w:t>
      </w:r>
      <w:proofErr w:type="spellStart"/>
      <w:r w:rsidR="008476C2" w:rsidRPr="00AE259E">
        <w:rPr>
          <w:rFonts w:ascii="Calibri" w:hAnsi="Calibri" w:cs="Calibri"/>
          <w:color w:val="000000"/>
          <w:sz w:val="22"/>
          <w:szCs w:val="22"/>
        </w:rPr>
        <w:t>feat</w:t>
      </w:r>
      <w:proofErr w:type="spellEnd"/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point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 xml:space="preserve">Increasing a statistic 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during creation costs 1 + the number of points 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>already put into that statistic e.g. Constitution will be 1 point, then 2 points, then 3 points to get to 4 constitution.</w:t>
      </w:r>
    </w:p>
    <w:p w:rsidR="008F7169" w:rsidRPr="00AE259E" w:rsidRDefault="008F7169" w:rsidP="00F53AE1">
      <w:pPr>
        <w:pStyle w:val="NormalWeb"/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The Statistics:</w:t>
      </w:r>
    </w:p>
    <w:p w:rsidR="00F53AE1" w:rsidRPr="00AE259E" w:rsidRDefault="008F7169" w:rsidP="008F7169">
      <w:pPr>
        <w:pStyle w:val="NormalWeb"/>
        <w:numPr>
          <w:ilvl w:val="0"/>
          <w:numId w:val="5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Constitution (Con) - You gain 2 max </w:t>
      </w:r>
      <w:proofErr w:type="gramStart"/>
      <w:r w:rsidR="00DF0FB0" w:rsidRPr="00AE259E">
        <w:rPr>
          <w:rFonts w:ascii="Calibri" w:hAnsi="Calibri" w:cs="Calibri"/>
          <w:color w:val="000000"/>
          <w:sz w:val="22"/>
          <w:szCs w:val="22"/>
        </w:rPr>
        <w:t>health</w:t>
      </w:r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 xml:space="preserve"> for every 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>stat point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 xml:space="preserve"> past the first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F53AE1" w:rsidRPr="00AE259E" w:rsidRDefault="008F7169" w:rsidP="008C2E34">
      <w:pPr>
        <w:pStyle w:val="NormalWeb"/>
        <w:numPr>
          <w:ilvl w:val="0"/>
          <w:numId w:val="5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lastRenderedPageBreak/>
        <w:t>Strength (</w:t>
      </w:r>
      <w:proofErr w:type="spellStart"/>
      <w:proofErr w:type="gramStart"/>
      <w:r w:rsidRPr="00AE259E">
        <w:rPr>
          <w:rFonts w:ascii="Calibri" w:hAnsi="Calibri" w:cs="Calibri"/>
          <w:color w:val="000000"/>
          <w:sz w:val="22"/>
          <w:szCs w:val="22"/>
        </w:rPr>
        <w:t>Str</w:t>
      </w:r>
      <w:proofErr w:type="spellEnd"/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>) -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>For every 2 stat points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 xml:space="preserve"> past the first you gain 1 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>attack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 xml:space="preserve"> magnitude.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 E.g. a bender with 3 strength points would gain 1 attack magnitude to dice in his set.</w:t>
      </w:r>
    </w:p>
    <w:p w:rsidR="00F53AE1" w:rsidRPr="00AE259E" w:rsidRDefault="008F7169" w:rsidP="008F7169">
      <w:pPr>
        <w:pStyle w:val="NormalWeb"/>
        <w:numPr>
          <w:ilvl w:val="0"/>
          <w:numId w:val="5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Dexterity (</w:t>
      </w: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Dex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>) -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 xml:space="preserve"> for ever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 xml:space="preserve">y 3 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>stat point</w:t>
      </w:r>
      <w:r w:rsidR="008C2E34" w:rsidRPr="00AE259E">
        <w:rPr>
          <w:rFonts w:ascii="Calibri" w:hAnsi="Calibri" w:cs="Calibri"/>
          <w:color w:val="000000"/>
          <w:sz w:val="22"/>
          <w:szCs w:val="22"/>
        </w:rPr>
        <w:t xml:space="preserve"> past the first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 xml:space="preserve"> reduce all skills costs by 1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(skills cannot be reduced by more than half)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>. E.g. a bender with 4 dexterity points would have a high skill cost 5 point instead of 6.</w:t>
      </w:r>
    </w:p>
    <w:p w:rsidR="00F53AE1" w:rsidRPr="00AE259E" w:rsidRDefault="008F7169" w:rsidP="008F7169">
      <w:pPr>
        <w:pStyle w:val="NormalWeb"/>
        <w:numPr>
          <w:ilvl w:val="0"/>
          <w:numId w:val="5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Wisdom (</w:t>
      </w: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Wis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t>) -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During phase 4 step C, you keep 1 action point per stat point past </w:t>
      </w:r>
      <w:r w:rsidR="00C12199">
        <w:rPr>
          <w:rFonts w:ascii="Calibri" w:hAnsi="Calibri" w:cs="Calibri"/>
          <w:color w:val="000000"/>
          <w:sz w:val="22"/>
          <w:szCs w:val="22"/>
        </w:rPr>
        <w:t xml:space="preserve">the first. E.g. a bender </w:t>
      </w:r>
      <w:proofErr w:type="gramStart"/>
      <w:r w:rsidR="00C12199">
        <w:rPr>
          <w:rFonts w:ascii="Calibri" w:hAnsi="Calibri" w:cs="Calibri"/>
          <w:color w:val="000000"/>
          <w:sz w:val="22"/>
          <w:szCs w:val="22"/>
        </w:rPr>
        <w:t xml:space="preserve">with 2 </w:t>
      </w:r>
      <w:r w:rsidR="00DF0FB0" w:rsidRPr="00AE259E">
        <w:rPr>
          <w:rFonts w:ascii="Calibri" w:hAnsi="Calibri" w:cs="Calibri"/>
          <w:color w:val="000000"/>
          <w:sz w:val="22"/>
          <w:szCs w:val="22"/>
        </w:rPr>
        <w:t>wisdom</w:t>
      </w:r>
      <w:proofErr w:type="gramEnd"/>
      <w:r w:rsidR="00DF0FB0" w:rsidRPr="00AE259E">
        <w:rPr>
          <w:rFonts w:ascii="Calibri" w:hAnsi="Calibri" w:cs="Calibri"/>
          <w:color w:val="000000"/>
          <w:sz w:val="22"/>
          <w:szCs w:val="22"/>
        </w:rPr>
        <w:t xml:space="preserve"> would hold 1 action point through phase 4 step c.</w:t>
      </w:r>
    </w:p>
    <w:p w:rsidR="008476C2" w:rsidRPr="00AE259E" w:rsidRDefault="008476C2" w:rsidP="008476C2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The Feats:</w:t>
      </w:r>
    </w:p>
    <w:p w:rsidR="008476C2" w:rsidRPr="00AE259E" w:rsidRDefault="008476C2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It’s getting hot in here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Requires 4 strength</w:t>
      </w:r>
    </w:p>
    <w:p w:rsidR="008476C2" w:rsidRPr="00AE259E" w:rsidRDefault="00FD517A" w:rsidP="00FD517A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Trigger: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E259E">
        <w:rPr>
          <w:rFonts w:ascii="Calibri" w:hAnsi="Calibri" w:cs="Calibri"/>
          <w:color w:val="000000"/>
          <w:sz w:val="22"/>
          <w:szCs w:val="22"/>
        </w:rPr>
        <w:t>If you have no defense in your set when you shoot.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Effect: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You next sets attack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total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will be increased by 1</w:t>
      </w:r>
    </w:p>
    <w:p w:rsidR="00FD517A" w:rsidRPr="00AE259E" w:rsidRDefault="008476C2" w:rsidP="00FD517A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I can do anything better than you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Requires 3 strength and 2 dexterity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Trigger: During resolution if opponent gains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7 or more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action points </w:t>
      </w:r>
      <w:r w:rsidRPr="00AE259E">
        <w:rPr>
          <w:rFonts w:ascii="Calibri" w:hAnsi="Calibri" w:cs="Calibri"/>
          <w:color w:val="000000"/>
          <w:sz w:val="22"/>
          <w:szCs w:val="22"/>
        </w:rPr>
        <w:t>while you gain 3 or fewer action points.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Effect: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gain 4 action points </w:t>
      </w:r>
    </w:p>
    <w:p w:rsidR="008476C2" w:rsidRPr="00AE259E" w:rsidRDefault="008476C2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I got the magic in me 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Requires 4 dexterity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Activation: spend (X) action points.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Effect: Increase the magnitude of 2(X) dice</w:t>
      </w:r>
      <w:r w:rsidR="0048746E" w:rsidRPr="00AE259E">
        <w:rPr>
          <w:rFonts w:ascii="Calibri" w:hAnsi="Calibri" w:cs="Calibri"/>
          <w:color w:val="000000"/>
          <w:sz w:val="22"/>
          <w:szCs w:val="22"/>
        </w:rPr>
        <w:t xml:space="preserve"> by 1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FD517A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Restriction: Only usable once per turn.</w:t>
      </w:r>
    </w:p>
    <w:p w:rsidR="008476C2" w:rsidRPr="00AE259E" w:rsidRDefault="00FD517A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Y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ou </w:t>
      </w:r>
      <w:proofErr w:type="spellStart"/>
      <w:r w:rsidR="008476C2" w:rsidRPr="00AE259E">
        <w:rPr>
          <w:rFonts w:ascii="Calibri" w:hAnsi="Calibri" w:cs="Calibri"/>
          <w:color w:val="000000"/>
          <w:sz w:val="22"/>
          <w:szCs w:val="22"/>
        </w:rPr>
        <w:t>gonna</w:t>
      </w:r>
      <w:proofErr w:type="spellEnd"/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pay for that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lastRenderedPageBreak/>
        <w:t>Requires 3 dexterity and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E259E">
        <w:rPr>
          <w:rFonts w:ascii="Calibri" w:hAnsi="Calibri" w:cs="Calibri"/>
          <w:color w:val="000000"/>
          <w:sz w:val="22"/>
          <w:szCs w:val="22"/>
        </w:rPr>
        <w:t>2 wisdom</w:t>
      </w:r>
    </w:p>
    <w:p w:rsidR="008476C2" w:rsidRPr="00AE259E" w:rsidRDefault="00FD517A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Trigger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: </w:t>
      </w:r>
      <w:r w:rsidRPr="00AE259E">
        <w:rPr>
          <w:rFonts w:ascii="Calibri" w:hAnsi="Calibri" w:cs="Calibri"/>
          <w:color w:val="000000"/>
          <w:sz w:val="22"/>
          <w:szCs w:val="22"/>
        </w:rPr>
        <w:t>You take 9 or more damage on a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turn.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Effect: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You may cast any low or med skill for free until the resolution phase next turn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8476C2" w:rsidRPr="00AE259E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ain dance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Requires 4 wisdom</w:t>
      </w:r>
    </w:p>
    <w:p w:rsidR="00327BCB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Trigger: You get 4 of the same number.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Effect: Y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ou</w:t>
      </w: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set magnitude is increased by 2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8476C2" w:rsidRPr="00AE259E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C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old stone reflection</w:t>
      </w:r>
    </w:p>
    <w:p w:rsidR="008476C2" w:rsidRPr="00AE259E" w:rsidRDefault="00327BCB" w:rsidP="00327BCB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eq</w:t>
      </w:r>
      <w:r w:rsidRPr="00AE259E">
        <w:rPr>
          <w:rFonts w:ascii="Calibri" w:hAnsi="Calibri" w:cs="Calibri"/>
          <w:color w:val="000000"/>
          <w:sz w:val="22"/>
          <w:szCs w:val="22"/>
        </w:rPr>
        <w:t>uires 3 wisdom and 2 constitution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Activation: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reduce you</w:t>
      </w: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defense set by 2 </w:t>
      </w:r>
      <w:proofErr w:type="gramStart"/>
      <w:r w:rsidR="008476C2" w:rsidRPr="00AE259E">
        <w:rPr>
          <w:rFonts w:ascii="Calibri" w:hAnsi="Calibri" w:cs="Calibri"/>
          <w:color w:val="000000"/>
          <w:sz w:val="22"/>
          <w:szCs w:val="22"/>
        </w:rPr>
        <w:t>magnitude</w:t>
      </w:r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>.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Effect: Re-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roll up to 3 dice you or your </w:t>
      </w:r>
      <w:r w:rsidRPr="00AE259E">
        <w:rPr>
          <w:rFonts w:ascii="Calibri" w:hAnsi="Calibri" w:cs="Calibri"/>
          <w:color w:val="000000"/>
          <w:sz w:val="22"/>
          <w:szCs w:val="22"/>
        </w:rPr>
        <w:t>opponent controls.</w:t>
      </w:r>
    </w:p>
    <w:p w:rsidR="00327BCB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Restriction: You must have at least 2 dice in your set in defense.</w:t>
      </w:r>
    </w:p>
    <w:p w:rsidR="008476C2" w:rsidRPr="00AE259E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I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ron fan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eq</w:t>
      </w:r>
      <w:r w:rsidRPr="00AE259E">
        <w:rPr>
          <w:rFonts w:ascii="Calibri" w:hAnsi="Calibri" w:cs="Calibri"/>
          <w:color w:val="000000"/>
          <w:sz w:val="22"/>
          <w:szCs w:val="22"/>
        </w:rPr>
        <w:t>uires 4 constitution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Passive: A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ll d</w:t>
      </w:r>
      <w:r w:rsidRPr="00AE259E">
        <w:rPr>
          <w:rFonts w:ascii="Calibri" w:hAnsi="Calibri" w:cs="Calibri"/>
          <w:color w:val="000000"/>
          <w:sz w:val="22"/>
          <w:szCs w:val="22"/>
        </w:rPr>
        <w:t>a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m</w:t>
      </w:r>
      <w:r w:rsidRPr="00AE259E">
        <w:rPr>
          <w:rFonts w:ascii="Calibri" w:hAnsi="Calibri" w:cs="Calibri"/>
          <w:color w:val="000000"/>
          <w:sz w:val="22"/>
          <w:szCs w:val="22"/>
        </w:rPr>
        <w:t>a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g</w:t>
      </w:r>
      <w:r w:rsidRPr="00AE259E">
        <w:rPr>
          <w:rFonts w:ascii="Calibri" w:hAnsi="Calibri" w:cs="Calibri"/>
          <w:color w:val="000000"/>
          <w:sz w:val="22"/>
          <w:szCs w:val="22"/>
        </w:rPr>
        <w:t>e dealt to you that is over 5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E259E">
        <w:rPr>
          <w:rFonts w:ascii="Calibri" w:hAnsi="Calibri" w:cs="Calibri"/>
          <w:color w:val="000000"/>
          <w:sz w:val="22"/>
          <w:szCs w:val="22"/>
        </w:rPr>
        <w:t>is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reduced by 1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8476C2" w:rsidRPr="00AE259E" w:rsidRDefault="00327BCB" w:rsidP="008476C2">
      <w:pPr>
        <w:pStyle w:val="NormalWeb"/>
        <w:numPr>
          <w:ilvl w:val="0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he core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eq</w:t>
      </w:r>
      <w:r w:rsidRPr="00AE259E">
        <w:rPr>
          <w:rFonts w:ascii="Calibri" w:hAnsi="Calibri" w:cs="Calibri"/>
          <w:color w:val="000000"/>
          <w:sz w:val="22"/>
          <w:szCs w:val="22"/>
        </w:rPr>
        <w:t>uires 3 constitution and 2 strength</w:t>
      </w:r>
    </w:p>
    <w:p w:rsidR="00327BCB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Trigger: W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hen you and you</w:t>
      </w:r>
      <w:r w:rsidRPr="00AE259E">
        <w:rPr>
          <w:rFonts w:ascii="Calibri" w:hAnsi="Calibri" w:cs="Calibri"/>
          <w:color w:val="000000"/>
          <w:sz w:val="22"/>
          <w:szCs w:val="22"/>
        </w:rPr>
        <w:t>r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o</w:t>
      </w:r>
      <w:r w:rsidRPr="00AE259E">
        <w:rPr>
          <w:rFonts w:ascii="Calibri" w:hAnsi="Calibri" w:cs="Calibri"/>
          <w:color w:val="000000"/>
          <w:sz w:val="22"/>
          <w:szCs w:val="22"/>
        </w:rPr>
        <w:t>pponent show the same magnitude.</w:t>
      </w:r>
    </w:p>
    <w:p w:rsidR="008476C2" w:rsidRPr="00AE259E" w:rsidRDefault="00327BCB" w:rsidP="008476C2">
      <w:pPr>
        <w:pStyle w:val="NormalWeb"/>
        <w:numPr>
          <w:ilvl w:val="1"/>
          <w:numId w:val="14"/>
        </w:numPr>
        <w:spacing w:before="75" w:after="75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Effect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: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E259E">
        <w:rPr>
          <w:rFonts w:ascii="Calibri" w:hAnsi="Calibri" w:cs="Calibri"/>
          <w:color w:val="000000"/>
          <w:sz w:val="22"/>
          <w:szCs w:val="22"/>
        </w:rPr>
        <w:t>A</w:t>
      </w:r>
      <w:r w:rsidR="008476C2" w:rsidRPr="00AE259E">
        <w:rPr>
          <w:rFonts w:ascii="Calibri" w:hAnsi="Calibri" w:cs="Calibri"/>
          <w:color w:val="000000"/>
          <w:sz w:val="22"/>
          <w:szCs w:val="22"/>
        </w:rPr>
        <w:t>dd one dice of your magnitude to your defense.</w:t>
      </w:r>
    </w:p>
    <w:p w:rsidR="0075279C" w:rsidRPr="00AE259E" w:rsidRDefault="006957ED" w:rsidP="006957E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AE259E">
        <w:rPr>
          <w:rFonts w:ascii="Calibri" w:hAnsi="Calibri" w:cs="Calibri"/>
          <w:b/>
          <w:color w:val="000000"/>
          <w:sz w:val="22"/>
          <w:szCs w:val="22"/>
        </w:rPr>
        <w:t>Phases</w:t>
      </w:r>
    </w:p>
    <w:p w:rsidR="006957ED" w:rsidRPr="00AE259E" w:rsidRDefault="00F53AE1" w:rsidP="006957E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All phases are completed simultaneously.</w:t>
      </w:r>
      <w:r w:rsidR="006957ED" w:rsidRPr="00AE259E">
        <w:rPr>
          <w:rFonts w:ascii="Calibri" w:hAnsi="Calibri" w:cs="Calibri"/>
          <w:color w:val="000000"/>
          <w:sz w:val="22"/>
          <w:szCs w:val="22"/>
        </w:rPr>
        <w:br/>
        <w:t>1. Pooling</w:t>
      </w:r>
    </w:p>
    <w:p w:rsidR="00081F31" w:rsidRDefault="00081F31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ins w:id="13" w:author="Travis" w:date="2011-07-26T17:14:00Z"/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This phase is hidden from your opponent.</w:t>
      </w:r>
    </w:p>
    <w:p w:rsidR="00AA6D68" w:rsidRPr="00AE259E" w:rsidRDefault="00AA6D68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ins w:id="14" w:author="Travis" w:date="2011-07-26T17:14:00Z">
        <w:r>
          <w:rPr>
            <w:rFonts w:ascii="Calibri" w:hAnsi="Calibri" w:cs="Calibri"/>
            <w:color w:val="000000"/>
            <w:sz w:val="22"/>
            <w:szCs w:val="22"/>
          </w:rPr>
          <w:lastRenderedPageBreak/>
          <w:t>Select</w:t>
        </w:r>
      </w:ins>
      <w:ins w:id="15" w:author="Travis" w:date="2011-07-26T17:22:00Z">
        <w:r w:rsidR="0005009D">
          <w:rPr>
            <w:rFonts w:ascii="Calibri" w:hAnsi="Calibri" w:cs="Calibri"/>
            <w:color w:val="000000"/>
            <w:sz w:val="22"/>
            <w:szCs w:val="22"/>
          </w:rPr>
          <w:t xml:space="preserve"> a</w:t>
        </w:r>
      </w:ins>
      <w:ins w:id="16" w:author="Travis" w:date="2011-07-26T17:14:00Z">
        <w:r>
          <w:rPr>
            <w:rFonts w:ascii="Calibri" w:hAnsi="Calibri" w:cs="Calibri"/>
            <w:color w:val="000000"/>
            <w:sz w:val="22"/>
            <w:szCs w:val="22"/>
          </w:rPr>
          <w:t xml:space="preserve"> die size.</w:t>
        </w:r>
      </w:ins>
    </w:p>
    <w:p w:rsidR="006957ED" w:rsidRDefault="006957ED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ins w:id="17" w:author="Travis" w:date="2011-07-26T16:32:00Z"/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Take your </w:t>
      </w:r>
      <w:r w:rsidR="00806C38" w:rsidRPr="00AE259E">
        <w:rPr>
          <w:rFonts w:ascii="Calibri" w:hAnsi="Calibri" w:cs="Calibri"/>
          <w:i/>
          <w:color w:val="000000"/>
          <w:sz w:val="22"/>
          <w:szCs w:val="22"/>
        </w:rPr>
        <w:t>chi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and choose your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dice tier</w:t>
      </w:r>
      <w:r w:rsidRPr="00AE259E">
        <w:rPr>
          <w:rFonts w:ascii="Calibri" w:hAnsi="Calibri" w:cs="Calibri"/>
          <w:color w:val="000000"/>
          <w:sz w:val="22"/>
          <w:szCs w:val="22"/>
        </w:rPr>
        <w:t>. Each tier costs as much as its highest face. Therefore d6 costs 6, d8 costs 8, d10 costs 10, and d12 costs 12.</w:t>
      </w:r>
    </w:p>
    <w:p w:rsidR="00C12199" w:rsidRPr="00AE259E" w:rsidRDefault="00C12199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ins w:id="18" w:author="Travis" w:date="2011-07-26T16:32:00Z">
        <w:r>
          <w:rPr>
            <w:rFonts w:ascii="Calibri" w:hAnsi="Calibri" w:cs="Calibri"/>
            <w:color w:val="000000"/>
            <w:sz w:val="22"/>
            <w:szCs w:val="22"/>
          </w:rPr>
          <w:t>Need</w:t>
        </w:r>
      </w:ins>
      <w:ins w:id="19" w:author="Travis" w:date="2011-07-26T16:34:00Z">
        <w:r>
          <w:rPr>
            <w:rFonts w:ascii="Calibri" w:hAnsi="Calibri" w:cs="Calibri"/>
            <w:color w:val="000000"/>
            <w:sz w:val="22"/>
            <w:szCs w:val="22"/>
          </w:rPr>
          <w:t>s</w:t>
        </w:r>
      </w:ins>
      <w:ins w:id="20" w:author="Travis" w:date="2011-07-26T16:32:00Z">
        <w:r>
          <w:rPr>
            <w:rFonts w:ascii="Calibri" w:hAnsi="Calibri" w:cs="Calibri"/>
            <w:color w:val="000000"/>
            <w:sz w:val="22"/>
            <w:szCs w:val="22"/>
          </w:rPr>
          <w:t xml:space="preserve"> to be clarified.</w:t>
        </w:r>
      </w:ins>
      <w:ins w:id="21" w:author="Travis" w:date="2011-07-26T16:34:00Z">
        <w:r>
          <w:rPr>
            <w:rFonts w:ascii="Calibri" w:hAnsi="Calibri" w:cs="Calibri"/>
            <w:color w:val="000000"/>
            <w:sz w:val="22"/>
            <w:szCs w:val="22"/>
          </w:rPr>
          <w:t xml:space="preserve"> Buying dice tier is not intuitively spending your chi to buy maximum dice.</w:t>
        </w:r>
      </w:ins>
    </w:p>
    <w:p w:rsidR="006957ED" w:rsidRPr="00AE259E" w:rsidRDefault="006957ED" w:rsidP="00DF0FB0">
      <w:pPr>
        <w:pStyle w:val="NormalWeb"/>
        <w:numPr>
          <w:ilvl w:val="0"/>
          <w:numId w:val="8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Your total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dice tier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cost cannot exceed your </w:t>
      </w:r>
      <w:r w:rsidR="00806C38" w:rsidRPr="00AE259E">
        <w:rPr>
          <w:rFonts w:ascii="Calibri" w:hAnsi="Calibri" w:cs="Calibri"/>
          <w:i/>
          <w:color w:val="000000"/>
          <w:sz w:val="22"/>
          <w:szCs w:val="22"/>
        </w:rPr>
        <w:t>chi</w:t>
      </w:r>
      <w:del w:id="22" w:author="Travis" w:date="2011-07-26T17:22:00Z">
        <w:r w:rsidRPr="00AE259E" w:rsidDel="0005009D">
          <w:rPr>
            <w:rFonts w:ascii="Calibri" w:hAnsi="Calibri" w:cs="Calibri"/>
            <w:color w:val="000000"/>
            <w:sz w:val="22"/>
            <w:szCs w:val="22"/>
          </w:rPr>
          <w:delText xml:space="preserve"> </w:delText>
        </w:r>
      </w:del>
      <w:ins w:id="23" w:author="Travis" w:date="2011-07-26T17:22:00Z">
        <w:r w:rsidR="0005009D">
          <w:rPr>
            <w:rFonts w:ascii="Calibri" w:hAnsi="Calibri" w:cs="Calibri"/>
            <w:color w:val="000000"/>
            <w:sz w:val="22"/>
            <w:szCs w:val="22"/>
          </w:rPr>
          <w:t>.</w:t>
        </w:r>
      </w:ins>
      <w:del w:id="24" w:author="Travis" w:date="2011-07-26T17:22:00Z">
        <w:r w:rsidRPr="00AE259E" w:rsidDel="0005009D">
          <w:rPr>
            <w:rFonts w:ascii="Calibri" w:hAnsi="Calibri" w:cs="Calibri"/>
            <w:color w:val="000000"/>
            <w:sz w:val="22"/>
            <w:szCs w:val="22"/>
          </w:rPr>
          <w:delText>(by over 9000).</w:delText>
        </w:r>
      </w:del>
    </w:p>
    <w:p w:rsidR="00081F31" w:rsidRPr="00AE259E" w:rsidRDefault="006957ED" w:rsidP="006957E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2. Rolling</w:t>
      </w:r>
    </w:p>
    <w:p w:rsidR="00081F31" w:rsidRPr="00AE259E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This phase is hidden from your opponent.</w:t>
      </w:r>
    </w:p>
    <w:p w:rsidR="00081F31" w:rsidRPr="00AE259E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Roll your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dice pool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081F31" w:rsidRPr="00AE259E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Choose your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set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of numbers.</w:t>
      </w:r>
    </w:p>
    <w:p w:rsidR="00081F31" w:rsidRPr="00AE259E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Decide how many dice in your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set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will be your attack and how many will be your defense. You cannot have any die be both attacking and defending.</w:t>
      </w:r>
    </w:p>
    <w:p w:rsidR="00081F31" w:rsidRPr="00AE259E" w:rsidRDefault="00081F31" w:rsidP="00DF0FB0">
      <w:pPr>
        <w:pStyle w:val="NormalWeb"/>
        <w:numPr>
          <w:ilvl w:val="0"/>
          <w:numId w:val="9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Any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skill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that modifies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magnitude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must be used in this phase.</w:t>
      </w:r>
    </w:p>
    <w:p w:rsidR="006957ED" w:rsidRPr="00AE259E" w:rsidRDefault="006957ED" w:rsidP="006957E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3. Shooting</w:t>
      </w:r>
    </w:p>
    <w:p w:rsidR="00081F31" w:rsidRPr="00AE259E" w:rsidRDefault="00081F31" w:rsidP="00DF0FB0">
      <w:pPr>
        <w:pStyle w:val="NormalWeb"/>
        <w:numPr>
          <w:ilvl w:val="0"/>
          <w:numId w:val="11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You reveal your dice set.</w:t>
      </w:r>
    </w:p>
    <w:p w:rsidR="006957ED" w:rsidRPr="00AE259E" w:rsidRDefault="006957ED" w:rsidP="006957E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4. Resolution</w:t>
      </w:r>
    </w:p>
    <w:p w:rsidR="00C361AF" w:rsidRPr="00AE259E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Your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attack magnitude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is</w:t>
      </w:r>
      <w:r w:rsidR="00C361AF" w:rsidRPr="00AE259E">
        <w:rPr>
          <w:rFonts w:ascii="Calibri" w:hAnsi="Calibri" w:cs="Calibri"/>
          <w:color w:val="000000"/>
          <w:sz w:val="22"/>
          <w:szCs w:val="22"/>
        </w:rPr>
        <w:t xml:space="preserve"> compared to your opponent’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s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defense magnitude</w:t>
      </w:r>
      <w:r w:rsidR="00C361AF"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C361AF" w:rsidRPr="00AE259E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Damage dealt is equal to your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attack total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minus your opponent’s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defense total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75279C" w:rsidRPr="00AE259E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 xml:space="preserve">Lose all unused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action points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75279C" w:rsidRDefault="0075279C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ins w:id="25" w:author="Travis" w:date="2011-07-26T16:31:00Z"/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Gain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 xml:space="preserve"> action points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 equal to your damage dealt minus your opponent’s </w:t>
      </w:r>
      <w:r w:rsidRPr="00AE259E">
        <w:rPr>
          <w:rFonts w:ascii="Calibri" w:hAnsi="Calibri" w:cs="Calibri"/>
          <w:i/>
          <w:color w:val="000000"/>
          <w:sz w:val="22"/>
          <w:szCs w:val="22"/>
        </w:rPr>
        <w:t>defense magnitude</w:t>
      </w:r>
      <w:r w:rsidRPr="00AE259E">
        <w:rPr>
          <w:rFonts w:ascii="Calibri" w:hAnsi="Calibri" w:cs="Calibri"/>
          <w:color w:val="000000"/>
          <w:sz w:val="22"/>
          <w:szCs w:val="22"/>
        </w:rPr>
        <w:t>.</w:t>
      </w:r>
    </w:p>
    <w:p w:rsidR="00C12199" w:rsidRPr="00AE259E" w:rsidRDefault="00C12199" w:rsidP="00DF0FB0">
      <w:pPr>
        <w:pStyle w:val="NormalWeb"/>
        <w:numPr>
          <w:ilvl w:val="0"/>
          <w:numId w:val="12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ins w:id="26" w:author="Travis" w:date="2011-07-26T16:32:00Z">
        <w:r>
          <w:rPr>
            <w:rFonts w:ascii="Calibri" w:hAnsi="Calibri" w:cs="Calibri"/>
            <w:color w:val="000000"/>
            <w:sz w:val="22"/>
            <w:szCs w:val="22"/>
          </w:rPr>
          <w:t>Chi is restored now.</w:t>
        </w:r>
      </w:ins>
    </w:p>
    <w:p w:rsidR="00621D4D" w:rsidRPr="00AE259E" w:rsidRDefault="00621D4D" w:rsidP="00621D4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AE259E">
        <w:rPr>
          <w:rFonts w:ascii="Calibri" w:hAnsi="Calibri" w:cs="Calibri"/>
          <w:b/>
          <w:color w:val="000000"/>
          <w:sz w:val="22"/>
          <w:szCs w:val="22"/>
        </w:rPr>
        <w:t>Skills</w:t>
      </w:r>
    </w:p>
    <w:p w:rsidR="00806C38" w:rsidRDefault="00806C38" w:rsidP="00621D4D">
      <w:pPr>
        <w:pStyle w:val="NormalWeb"/>
        <w:spacing w:before="75" w:beforeAutospacing="0" w:after="75" w:afterAutospacing="0" w:line="480" w:lineRule="auto"/>
        <w:rPr>
          <w:ins w:id="27" w:author="Travis" w:date="2011-07-26T16:37:00Z"/>
          <w:rFonts w:ascii="Calibri" w:hAnsi="Calibri" w:cs="Calibri"/>
          <w:i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lastRenderedPageBreak/>
        <w:t>Minor skills cost 1 point, Low skills cost 2 points, medium skills cost 4 points, and high skills cost 6 points.</w:t>
      </w:r>
      <w:r w:rsidR="006E7A0C">
        <w:rPr>
          <w:rFonts w:ascii="Calibri" w:hAnsi="Calibri" w:cs="Calibri"/>
          <w:color w:val="000000"/>
          <w:sz w:val="22"/>
          <w:szCs w:val="22"/>
        </w:rPr>
        <w:t xml:space="preserve"> Minor and Low abilities can be used up to three times per turn. Medium abilities can be used twice per turn. High abilities can be used only once per turn. </w:t>
      </w:r>
      <w:r w:rsidR="006E7A0C" w:rsidRPr="006E7A0C">
        <w:rPr>
          <w:rFonts w:ascii="Calibri" w:hAnsi="Calibri" w:cs="Calibri"/>
          <w:i/>
          <w:color w:val="000000"/>
          <w:sz w:val="22"/>
          <w:szCs w:val="22"/>
        </w:rPr>
        <w:t xml:space="preserve">(This means you can use either medium ability </w:t>
      </w:r>
      <w:proofErr w:type="gramStart"/>
      <w:r w:rsidR="006E7A0C" w:rsidRPr="006E7A0C">
        <w:rPr>
          <w:rFonts w:ascii="Calibri" w:hAnsi="Calibri" w:cs="Calibri"/>
          <w:i/>
          <w:color w:val="000000"/>
          <w:sz w:val="22"/>
          <w:szCs w:val="22"/>
        </w:rPr>
        <w:t>but only one high ability</w:t>
      </w:r>
      <w:proofErr w:type="gramEnd"/>
      <w:r w:rsidR="006E7A0C" w:rsidRPr="006E7A0C">
        <w:rPr>
          <w:rFonts w:ascii="Calibri" w:hAnsi="Calibri" w:cs="Calibri"/>
          <w:i/>
          <w:color w:val="000000"/>
          <w:sz w:val="22"/>
          <w:szCs w:val="22"/>
        </w:rPr>
        <w:t xml:space="preserve"> per turn.)</w:t>
      </w:r>
    </w:p>
    <w:p w:rsidR="00C12199" w:rsidRPr="00C12199" w:rsidRDefault="00C12199" w:rsidP="00621D4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ins w:id="28" w:author="Travis" w:date="2011-07-26T16:37:00Z">
        <w:r w:rsidRPr="00C12199">
          <w:rPr>
            <w:rFonts w:ascii="Calibri" w:hAnsi="Calibri" w:cs="Calibri"/>
            <w:color w:val="000000"/>
            <w:sz w:val="22"/>
            <w:szCs w:val="22"/>
            <w:rPrChange w:id="29" w:author="Travis" w:date="2011-07-26T16:37:00Z">
              <w:rPr>
                <w:rFonts w:ascii="Calibri" w:hAnsi="Calibri" w:cs="Calibri"/>
                <w:i/>
                <w:color w:val="000000"/>
                <w:sz w:val="22"/>
                <w:szCs w:val="22"/>
              </w:rPr>
            </w:rPrChange>
          </w:rPr>
          <w:t>Specify action points used not chi.</w:t>
        </w:r>
      </w:ins>
    </w:p>
    <w:p w:rsidR="00806C38" w:rsidRPr="00AE259E" w:rsidRDefault="00806C38" w:rsidP="00806C38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Neutral Skills</w:t>
      </w:r>
    </w:p>
    <w:p w:rsidR="00806C38" w:rsidRPr="00AE259E" w:rsidRDefault="00806C38" w:rsidP="00806C38">
      <w:pPr>
        <w:pStyle w:val="NormalWeb"/>
        <w:numPr>
          <w:ilvl w:val="0"/>
          <w:numId w:val="16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Neutral Minor 1: Gain 1 life.</w:t>
      </w:r>
    </w:p>
    <w:p w:rsidR="00621D4D" w:rsidRPr="00AE259E" w:rsidRDefault="00621D4D" w:rsidP="00621D4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Firebending</w:t>
      </w:r>
      <w:proofErr w:type="spellEnd"/>
      <w:ins w:id="30" w:author="Travis" w:date="2011-07-26T17:09:00Z">
        <w:r w:rsidR="00AE2055">
          <w:rPr>
            <w:rFonts w:ascii="Calibri" w:hAnsi="Calibri" w:cs="Calibri"/>
            <w:color w:val="000000"/>
            <w:sz w:val="22"/>
            <w:szCs w:val="22"/>
          </w:rPr>
          <w:t xml:space="preserve"> (Needs to have some back up)</w:t>
        </w:r>
      </w:ins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Fire Low 1: Add one die to your pool.</w:t>
      </w:r>
      <w:ins w:id="31" w:author="Travis" w:date="2011-07-26T16:38:00Z">
        <w:r w:rsidR="00C12199">
          <w:rPr>
            <w:rFonts w:cs="Calibri"/>
          </w:rPr>
          <w:t xml:space="preserve"> Of your current die tier.</w:t>
        </w:r>
      </w:ins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Fire Low 2: Increase the attack magnitude of your set by 1.</w:t>
      </w:r>
      <w:ins w:id="32" w:author="Travis" w:date="2011-07-26T16:41:00Z">
        <w:r w:rsidR="00B731F5">
          <w:rPr>
            <w:rFonts w:cs="Calibri"/>
          </w:rPr>
          <w:t xml:space="preserve"> Must be used during rolling phase.</w:t>
        </w:r>
      </w:ins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Fire Med 1: </w:t>
      </w:r>
      <w:r w:rsidR="002C134D" w:rsidRPr="00AE259E">
        <w:rPr>
          <w:rFonts w:cs="Calibri"/>
        </w:rPr>
        <w:t xml:space="preserve">You may </w:t>
      </w:r>
      <w:r w:rsidR="002C134D" w:rsidRPr="00AE259E">
        <w:rPr>
          <w:rFonts w:cs="Calibri"/>
          <w:i/>
        </w:rPr>
        <w:t>squash</w:t>
      </w:r>
      <w:r w:rsidR="002C134D" w:rsidRPr="00AE259E">
        <w:rPr>
          <w:rFonts w:cs="Calibri"/>
        </w:rPr>
        <w:t xml:space="preserve"> you set this turn.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Fire Med 2: Roll d20, </w:t>
      </w:r>
      <w:r w:rsidR="003F7FE2" w:rsidRPr="00AE259E">
        <w:rPr>
          <w:rFonts w:cs="Calibri"/>
        </w:rPr>
        <w:t>and then</w:t>
      </w:r>
      <w:r w:rsidRPr="00AE259E">
        <w:rPr>
          <w:rFonts w:cs="Calibri"/>
        </w:rPr>
        <w:t xml:space="preserve"> roll a d6</w:t>
      </w:r>
      <w:r w:rsidR="003F7FE2" w:rsidRPr="00AE259E">
        <w:rPr>
          <w:rFonts w:cs="Calibri"/>
        </w:rPr>
        <w:t>. If the d6 shows 3-6 add the d</w:t>
      </w:r>
      <w:r w:rsidRPr="00AE259E">
        <w:rPr>
          <w:rFonts w:cs="Calibri"/>
        </w:rPr>
        <w:t xml:space="preserve">20's magnitude to 2 of your set dice. If </w:t>
      </w:r>
      <w:r w:rsidR="003F7FE2" w:rsidRPr="00AE259E">
        <w:rPr>
          <w:rFonts w:cs="Calibri"/>
        </w:rPr>
        <w:t>the d6 shows 1-2 add the d</w:t>
      </w:r>
      <w:r w:rsidRPr="00AE259E">
        <w:rPr>
          <w:rFonts w:cs="Calibri"/>
        </w:rPr>
        <w:t>20's magnitude to 2 of your opponents dice.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Fire High 1: if you attack magnitude is higher than your opponents defense magnitude they cannot block you this turn.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Fire High 2: This turn any action points gained during the resolution phase are also resolved as damage.</w:t>
      </w:r>
    </w:p>
    <w:p w:rsidR="00621D4D" w:rsidRPr="00AE259E" w:rsidRDefault="00621D4D" w:rsidP="00621D4D">
      <w:pPr>
        <w:spacing w:line="480" w:lineRule="auto"/>
        <w:rPr>
          <w:rFonts w:cs="Calibri"/>
        </w:rPr>
      </w:pPr>
      <w:proofErr w:type="spellStart"/>
      <w:r w:rsidRPr="00AE259E">
        <w:rPr>
          <w:rFonts w:cs="Calibri"/>
        </w:rPr>
        <w:t>Waterbending</w:t>
      </w:r>
      <w:proofErr w:type="spellEnd"/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Water Low 1:  You may move 1 die that is at least lower than your magnitude by 3 into your set. 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Wat</w:t>
      </w:r>
      <w:r w:rsidR="00567437" w:rsidRPr="00AE259E">
        <w:rPr>
          <w:rFonts w:cs="Calibri"/>
        </w:rPr>
        <w:t>er Low 2: Increase your die tier</w:t>
      </w:r>
      <w:r w:rsidRPr="00AE259E">
        <w:rPr>
          <w:rFonts w:cs="Calibri"/>
        </w:rPr>
        <w:t xml:space="preserve"> by 1. You maintain </w:t>
      </w:r>
      <w:proofErr w:type="gramStart"/>
      <w:r w:rsidRPr="00AE259E">
        <w:rPr>
          <w:rFonts w:cs="Calibri"/>
        </w:rPr>
        <w:t>your</w:t>
      </w:r>
      <w:proofErr w:type="gramEnd"/>
      <w:r w:rsidRPr="00AE259E">
        <w:rPr>
          <w:rFonts w:cs="Calibri"/>
        </w:rPr>
        <w:t xml:space="preserve"> passive.</w:t>
      </w:r>
      <w:ins w:id="33" w:author="Travis" w:date="2011-07-26T16:53:00Z">
        <w:r w:rsidR="008F4C03">
          <w:rPr>
            <w:rFonts w:cs="Calibri"/>
          </w:rPr>
          <w:t xml:space="preserve"> Needs re-wording.</w:t>
        </w:r>
      </w:ins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Wat</w:t>
      </w:r>
      <w:r w:rsidR="0048746E" w:rsidRPr="00AE259E">
        <w:rPr>
          <w:rFonts w:cs="Calibri"/>
        </w:rPr>
        <w:t>er Med 1:  Remove one of the di</w:t>
      </w:r>
      <w:r w:rsidRPr="00AE259E">
        <w:rPr>
          <w:rFonts w:cs="Calibri"/>
        </w:rPr>
        <w:t xml:space="preserve">e in your set and one </w:t>
      </w:r>
      <w:r w:rsidR="0048746E" w:rsidRPr="00AE259E">
        <w:rPr>
          <w:rFonts w:cs="Calibri"/>
        </w:rPr>
        <w:t xml:space="preserve">die </w:t>
      </w:r>
      <w:r w:rsidRPr="00AE259E">
        <w:rPr>
          <w:rFonts w:cs="Calibri"/>
        </w:rPr>
        <w:t>of your opponents set.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lastRenderedPageBreak/>
        <w:t xml:space="preserve">Water Med2: You double your </w:t>
      </w:r>
      <w:ins w:id="34" w:author="Travis" w:date="2011-07-26T16:55:00Z">
        <w:r w:rsidR="008F4C03">
          <w:rPr>
            <w:rFonts w:cs="Calibri"/>
          </w:rPr>
          <w:t xml:space="preserve">defense </w:t>
        </w:r>
      </w:ins>
      <w:r w:rsidRPr="00AE259E">
        <w:rPr>
          <w:rFonts w:cs="Calibri"/>
        </w:rPr>
        <w:t xml:space="preserve">magnitude when reducing action points </w:t>
      </w:r>
      <w:ins w:id="35" w:author="Travis" w:date="2011-07-26T16:55:00Z">
        <w:r w:rsidR="008F4C03">
          <w:rPr>
            <w:rFonts w:cs="Calibri"/>
          </w:rPr>
          <w:t>gained by your opponent this turn.</w:t>
        </w:r>
      </w:ins>
      <w:del w:id="36" w:author="Travis" w:date="2011-07-26T16:55:00Z">
        <w:r w:rsidRPr="00AE259E" w:rsidDel="008F4C03">
          <w:rPr>
            <w:rFonts w:cs="Calibri"/>
          </w:rPr>
          <w:delText>this turn</w:delText>
        </w:r>
      </w:del>
      <w:del w:id="37" w:author="Travis" w:date="2011-07-26T16:56:00Z">
        <w:r w:rsidRPr="00AE259E" w:rsidDel="008F4C03">
          <w:rPr>
            <w:rFonts w:cs="Calibri"/>
          </w:rPr>
          <w:delText>.</w:delText>
        </w:r>
      </w:del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Water High 1: Before shooting, choose X of your dice not in your set. Until the end of combat you may reroll up to X dice that you or your opponent controls.</w:t>
      </w:r>
    </w:p>
    <w:p w:rsidR="00621D4D" w:rsidRPr="00AE259E" w:rsidRDefault="00621D4D" w:rsidP="0048746E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Water High 2: </w:t>
      </w:r>
      <w:r w:rsidR="0048746E" w:rsidRPr="00AE259E">
        <w:rPr>
          <w:rFonts w:cs="Calibri"/>
        </w:rPr>
        <w:t>Lower your opponent’s magnitude by 2. On the next turn, your opponent must reveal their pool before rolling. You may choose your set after your opponent shoots</w:t>
      </w:r>
      <w:r w:rsidRPr="00AE259E">
        <w:rPr>
          <w:rFonts w:cs="Calibri"/>
        </w:rPr>
        <w:t>.</w:t>
      </w:r>
    </w:p>
    <w:p w:rsidR="00621D4D" w:rsidRPr="00AE259E" w:rsidRDefault="00621D4D" w:rsidP="00621D4D">
      <w:pPr>
        <w:spacing w:line="480" w:lineRule="auto"/>
        <w:rPr>
          <w:rFonts w:cs="Calibri"/>
        </w:rPr>
      </w:pPr>
      <w:proofErr w:type="spellStart"/>
      <w:r w:rsidRPr="00AE259E">
        <w:rPr>
          <w:rFonts w:cs="Calibri"/>
        </w:rPr>
        <w:t>Earthbending</w:t>
      </w:r>
      <w:proofErr w:type="spellEnd"/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Earth Low 1: Increase the defense magnitude of your set by 1. 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Earth Low 2: When choosing a set, add a die that is lower than your magnitude by at least 2 to your defense.</w:t>
      </w:r>
    </w:p>
    <w:p w:rsidR="00621D4D" w:rsidRPr="00AE259E" w:rsidRDefault="0048746E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Earth Med 1: Y</w:t>
      </w:r>
      <w:r w:rsidR="00621D4D" w:rsidRPr="00AE259E">
        <w:rPr>
          <w:rFonts w:cs="Calibri"/>
        </w:rPr>
        <w:t>ou may slide any dice from you</w:t>
      </w:r>
      <w:r w:rsidRPr="00AE259E">
        <w:rPr>
          <w:rFonts w:cs="Calibri"/>
        </w:rPr>
        <w:t>r dice pool</w:t>
      </w:r>
      <w:r w:rsidR="00621D4D" w:rsidRPr="00AE259E">
        <w:rPr>
          <w:rFonts w:cs="Calibri"/>
        </w:rPr>
        <w:t xml:space="preserve"> into either you</w:t>
      </w:r>
      <w:r w:rsidRPr="00AE259E">
        <w:rPr>
          <w:rFonts w:cs="Calibri"/>
        </w:rPr>
        <w:t>r</w:t>
      </w:r>
      <w:r w:rsidR="00621D4D" w:rsidRPr="00AE259E">
        <w:rPr>
          <w:rFonts w:cs="Calibri"/>
        </w:rPr>
        <w:t xml:space="preserve"> attack or defense pools. </w:t>
      </w:r>
      <w:ins w:id="38" w:author="Travis" w:date="2011-07-26T17:04:00Z">
        <w:r w:rsidR="00AE2055">
          <w:rPr>
            <w:rFonts w:cs="Calibri"/>
          </w:rPr>
          <w:t xml:space="preserve"> </w:t>
        </w:r>
        <w:proofErr w:type="gramStart"/>
        <w:r w:rsidR="00AE2055">
          <w:rPr>
            <w:rFonts w:cs="Calibri"/>
          </w:rPr>
          <w:t>Its</w:t>
        </w:r>
        <w:proofErr w:type="gramEnd"/>
        <w:r w:rsidR="00AE2055">
          <w:rPr>
            <w:rFonts w:cs="Calibri"/>
          </w:rPr>
          <w:t xml:space="preserve"> broke.</w:t>
        </w:r>
      </w:ins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Earth Med 2: </w:t>
      </w:r>
      <w:r w:rsidR="007B26B5" w:rsidRPr="00AE259E">
        <w:rPr>
          <w:rFonts w:cs="Calibri"/>
        </w:rPr>
        <w:t>After shooting, you may remove</w:t>
      </w:r>
      <w:r w:rsidRPr="00AE259E">
        <w:rPr>
          <w:rFonts w:cs="Calibri"/>
        </w:rPr>
        <w:t xml:space="preserve"> die from your opponent’s set until the set matches your </w:t>
      </w:r>
      <w:r w:rsidRPr="00AE259E">
        <w:rPr>
          <w:rFonts w:cs="Calibri"/>
          <w:i/>
        </w:rPr>
        <w:t>set</w:t>
      </w:r>
      <w:r w:rsidR="007B26B5" w:rsidRPr="00AE259E">
        <w:rPr>
          <w:rFonts w:cs="Calibri"/>
          <w:i/>
        </w:rPr>
        <w:t>’s</w:t>
      </w:r>
      <w:r w:rsidRPr="00AE259E">
        <w:rPr>
          <w:rFonts w:cs="Calibri"/>
          <w:i/>
        </w:rPr>
        <w:t xml:space="preserve"> size</w:t>
      </w:r>
      <w:r w:rsidRPr="00AE259E">
        <w:rPr>
          <w:rFonts w:cs="Calibri"/>
        </w:rPr>
        <w:t>.</w:t>
      </w:r>
    </w:p>
    <w:p w:rsidR="00621D4D" w:rsidRPr="00AE259E" w:rsidRDefault="0048746E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Earth High 1: I</w:t>
      </w:r>
      <w:r w:rsidR="00621D4D" w:rsidRPr="00AE259E">
        <w:rPr>
          <w:rFonts w:cs="Calibri"/>
        </w:rPr>
        <w:t>f you have a higher magnitude in defe</w:t>
      </w:r>
      <w:r w:rsidRPr="00AE259E">
        <w:rPr>
          <w:rFonts w:cs="Calibri"/>
        </w:rPr>
        <w:t>nse then your opponents</w:t>
      </w:r>
      <w:r w:rsidR="00621D4D" w:rsidRPr="00AE259E">
        <w:rPr>
          <w:rFonts w:cs="Calibri"/>
        </w:rPr>
        <w:t xml:space="preserve"> offense they cannot deal you damage.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Earth High 2: Your opponent’s </w:t>
      </w:r>
      <w:r w:rsidR="00806C38" w:rsidRPr="00AE259E">
        <w:rPr>
          <w:rFonts w:cs="Calibri"/>
        </w:rPr>
        <w:t>chi</w:t>
      </w:r>
      <w:r w:rsidRPr="00AE259E">
        <w:rPr>
          <w:rFonts w:cs="Calibri"/>
        </w:rPr>
        <w:t xml:space="preserve"> is reduced by 20.</w:t>
      </w:r>
    </w:p>
    <w:p w:rsidR="00621D4D" w:rsidRPr="00AE259E" w:rsidRDefault="00621D4D" w:rsidP="00621D4D">
      <w:pPr>
        <w:spacing w:line="480" w:lineRule="auto"/>
        <w:rPr>
          <w:rFonts w:cs="Calibri"/>
        </w:rPr>
      </w:pPr>
      <w:proofErr w:type="spellStart"/>
      <w:r w:rsidRPr="00AE259E">
        <w:rPr>
          <w:rFonts w:cs="Calibri"/>
        </w:rPr>
        <w:t>Airbending</w:t>
      </w:r>
      <w:proofErr w:type="spellEnd"/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Air </w:t>
      </w:r>
      <w:r w:rsidR="007B26B5" w:rsidRPr="00AE259E">
        <w:rPr>
          <w:rFonts w:cs="Calibri"/>
        </w:rPr>
        <w:t>Low 1: You may re-roll during pooling phase</w:t>
      </w:r>
      <w:r w:rsidRPr="00AE259E">
        <w:rPr>
          <w:rFonts w:cs="Calibri"/>
        </w:rPr>
        <w:t xml:space="preserve"> up to two times. 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Air Low 2: You take and deal no damage this turn. </w:t>
      </w:r>
    </w:p>
    <w:p w:rsidR="00621D4D" w:rsidRPr="00AE259E" w:rsidRDefault="007B26B5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Air Med 1: S</w:t>
      </w:r>
      <w:r w:rsidR="00621D4D" w:rsidRPr="00AE259E">
        <w:rPr>
          <w:rFonts w:cs="Calibri"/>
        </w:rPr>
        <w:t>et aside 2 dice</w:t>
      </w:r>
      <w:r w:rsidRPr="00AE259E">
        <w:rPr>
          <w:rFonts w:cs="Calibri"/>
        </w:rPr>
        <w:t>,</w:t>
      </w:r>
      <w:r w:rsidR="00621D4D" w:rsidRPr="00AE259E">
        <w:rPr>
          <w:rFonts w:cs="Calibri"/>
        </w:rPr>
        <w:t xml:space="preserve"> </w:t>
      </w:r>
      <w:r w:rsidRPr="00AE259E">
        <w:rPr>
          <w:rFonts w:cs="Calibri"/>
        </w:rPr>
        <w:t>increase the magnitude by one and for the other die decrease the magnitude by one</w:t>
      </w:r>
      <w:r w:rsidR="00621D4D" w:rsidRPr="00AE259E">
        <w:rPr>
          <w:rFonts w:cs="Calibri"/>
        </w:rPr>
        <w:t>.</w:t>
      </w:r>
    </w:p>
    <w:p w:rsidR="00621D4D" w:rsidRPr="00AE259E" w:rsidRDefault="00621D4D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lastRenderedPageBreak/>
        <w:t>Air Med 2: Your opponent must have</w:t>
      </w:r>
      <w:r w:rsidR="007B26B5" w:rsidRPr="00AE259E">
        <w:rPr>
          <w:rFonts w:cs="Calibri"/>
        </w:rPr>
        <w:t xml:space="preserve"> a higher defensive magnitude by at least 2 to deal you damage. E.g. An </w:t>
      </w:r>
      <w:proofErr w:type="spellStart"/>
      <w:r w:rsidR="007B26B5" w:rsidRPr="00AE259E">
        <w:rPr>
          <w:rFonts w:cs="Calibri"/>
        </w:rPr>
        <w:t>airbender</w:t>
      </w:r>
      <w:proofErr w:type="spellEnd"/>
      <w:r w:rsidR="007B26B5" w:rsidRPr="00AE259E">
        <w:rPr>
          <w:rFonts w:cs="Calibri"/>
        </w:rPr>
        <w:t xml:space="preserve"> with 6 defensive magnitude will take 0 damage from a bender with 7 defensive magnitude, but would take damage from a 8 or higher defensive magnitude.</w:t>
      </w:r>
    </w:p>
    <w:p w:rsidR="00621D4D" w:rsidRPr="00AE259E" w:rsidRDefault="007B26B5" w:rsidP="00621D4D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>Air High 1: F</w:t>
      </w:r>
      <w:r w:rsidR="00621D4D" w:rsidRPr="00AE259E">
        <w:rPr>
          <w:rFonts w:cs="Calibri"/>
        </w:rPr>
        <w:t>or each dice roll past a pair you m</w:t>
      </w:r>
      <w:r w:rsidRPr="00AE259E">
        <w:rPr>
          <w:rFonts w:cs="Calibri"/>
        </w:rPr>
        <w:t xml:space="preserve">ay increase you magnitude by 1. E.g. </w:t>
      </w:r>
      <w:r w:rsidR="00621D4D" w:rsidRPr="00AE259E">
        <w:rPr>
          <w:rFonts w:cs="Calibri"/>
        </w:rPr>
        <w:t xml:space="preserve">three 3's would be </w:t>
      </w:r>
      <w:r w:rsidRPr="00AE259E">
        <w:rPr>
          <w:rFonts w:cs="Calibri"/>
        </w:rPr>
        <w:t>plus one magnitude making your set 3 4’s.</w:t>
      </w:r>
    </w:p>
    <w:p w:rsidR="00621D4D" w:rsidRPr="00AE259E" w:rsidRDefault="00621D4D" w:rsidP="007B26B5">
      <w:pPr>
        <w:pStyle w:val="ListParagraph"/>
        <w:numPr>
          <w:ilvl w:val="0"/>
          <w:numId w:val="15"/>
        </w:numPr>
        <w:spacing w:line="480" w:lineRule="auto"/>
        <w:rPr>
          <w:rFonts w:cs="Calibri"/>
        </w:rPr>
      </w:pPr>
      <w:r w:rsidRPr="00AE259E">
        <w:rPr>
          <w:rFonts w:cs="Calibri"/>
        </w:rPr>
        <w:t xml:space="preserve">Air High 2: You may roll any dice size with your </w:t>
      </w:r>
      <w:proofErr w:type="spellStart"/>
      <w:r w:rsidRPr="00AE259E">
        <w:rPr>
          <w:rFonts w:cs="Calibri"/>
        </w:rPr>
        <w:t>airbender</w:t>
      </w:r>
      <w:proofErr w:type="spellEnd"/>
      <w:r w:rsidRPr="00AE259E">
        <w:rPr>
          <w:rFonts w:cs="Calibri"/>
        </w:rPr>
        <w:t xml:space="preserve"> passive. </w:t>
      </w:r>
      <w:ins w:id="39" w:author="Travis" w:date="2011-07-26T17:13:00Z">
        <w:r w:rsidR="00AA6D68" w:rsidRPr="00AE259E">
          <w:rPr>
            <w:rFonts w:cs="Calibri"/>
          </w:rPr>
          <w:t xml:space="preserve">You may re-roll during pooling phase up to two </w:t>
        </w:r>
        <w:proofErr w:type="spellStart"/>
        <w:r w:rsidR="00AA6D68" w:rsidRPr="00AE259E">
          <w:rPr>
            <w:rFonts w:cs="Calibri"/>
          </w:rPr>
          <w:t>times.</w:t>
        </w:r>
      </w:ins>
      <w:del w:id="40" w:author="Travis" w:date="2011-07-26T17:13:00Z">
        <w:r w:rsidRPr="00AE259E" w:rsidDel="00AA6D68">
          <w:rPr>
            <w:rFonts w:cs="Calibri"/>
          </w:rPr>
          <w:delText xml:space="preserve">Then you may re roll your dice up to two times. </w:delText>
        </w:r>
      </w:del>
      <w:ins w:id="41" w:author="Travis" w:date="2011-07-26T17:13:00Z">
        <w:r w:rsidR="00AA6D68">
          <w:rPr>
            <w:rFonts w:cs="Calibri"/>
          </w:rPr>
          <w:t>Reword</w:t>
        </w:r>
        <w:proofErr w:type="spellEnd"/>
        <w:r w:rsidR="00AA6D68">
          <w:rPr>
            <w:rFonts w:cs="Calibri"/>
          </w:rPr>
          <w:t xml:space="preserve"> to include pooling phase</w:t>
        </w:r>
      </w:ins>
    </w:p>
    <w:p w:rsidR="00F53AE1" w:rsidRPr="00AE259E" w:rsidRDefault="00F53AE1" w:rsidP="00F53AE1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AE259E">
        <w:rPr>
          <w:rFonts w:ascii="Calibri" w:hAnsi="Calibri" w:cs="Calibri"/>
          <w:b/>
          <w:color w:val="000000"/>
          <w:sz w:val="22"/>
          <w:szCs w:val="22"/>
        </w:rPr>
        <w:t>Glossary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Action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 xml:space="preserve"> points</w:t>
      </w:r>
      <w:r w:rsidRPr="00AE259E">
        <w:rPr>
          <w:rFonts w:ascii="Calibri" w:hAnsi="Calibri" w:cs="Calibri"/>
          <w:color w:val="000000"/>
          <w:sz w:val="22"/>
          <w:szCs w:val="22"/>
        </w:rPr>
        <w:t>- Action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 xml:space="preserve"> points are used to cast skills.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A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ttack magnitude</w:t>
      </w:r>
      <w:r w:rsidRPr="00AE259E">
        <w:rPr>
          <w:rFonts w:ascii="Calibri" w:hAnsi="Calibri" w:cs="Calibri"/>
          <w:color w:val="000000"/>
          <w:sz w:val="22"/>
          <w:szCs w:val="22"/>
        </w:rPr>
        <w:t>- The magnitude of the attack in your set.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A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ttack total</w:t>
      </w:r>
      <w:r w:rsidRPr="00AE259E">
        <w:rPr>
          <w:rFonts w:ascii="Calibri" w:hAnsi="Calibri" w:cs="Calibri"/>
          <w:color w:val="000000"/>
          <w:sz w:val="22"/>
          <w:szCs w:val="22"/>
        </w:rPr>
        <w:t>- The total of the attack magnitudes in your set.</w:t>
      </w:r>
    </w:p>
    <w:p w:rsidR="00806C38" w:rsidRPr="00AE259E" w:rsidRDefault="00806C38" w:rsidP="00806C38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Power level- The power level of your bender. Represents the energy a bender can manipulate.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D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ice pool</w:t>
      </w:r>
      <w:r w:rsidRPr="00AE259E">
        <w:rPr>
          <w:rFonts w:ascii="Calibri" w:hAnsi="Calibri" w:cs="Calibri"/>
          <w:color w:val="000000"/>
          <w:sz w:val="22"/>
          <w:szCs w:val="22"/>
        </w:rPr>
        <w:t>- The pool of dice that you roll. After being rolled the pool of magnitudes that you create a set from.</w:t>
      </w:r>
    </w:p>
    <w:p w:rsidR="008F7169" w:rsidRPr="00AE259E" w:rsidRDefault="008F7169" w:rsidP="008F7169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Dice tier- The tier of your die. D6, D8, D10, D12, and D20.</w:t>
      </w:r>
    </w:p>
    <w:p w:rsidR="00F53AE1" w:rsidRPr="00AE259E" w:rsidRDefault="008F7169" w:rsidP="008F7169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D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efense magnitude</w:t>
      </w:r>
      <w:r w:rsidRPr="00AE259E">
        <w:rPr>
          <w:rFonts w:ascii="Calibri" w:hAnsi="Calibri" w:cs="Calibri"/>
          <w:color w:val="000000"/>
          <w:sz w:val="22"/>
          <w:szCs w:val="22"/>
        </w:rPr>
        <w:t>- The magnitude of the defense in your set.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D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efense total</w:t>
      </w:r>
      <w:r w:rsidRPr="00AE259E">
        <w:rPr>
          <w:rFonts w:ascii="Calibri" w:hAnsi="Calibri" w:cs="Calibri"/>
          <w:color w:val="000000"/>
          <w:sz w:val="22"/>
          <w:szCs w:val="22"/>
        </w:rPr>
        <w:t>- The total of the defense magnitudes in your set.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M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agnitude</w:t>
      </w:r>
      <w:r w:rsidRPr="00AE259E">
        <w:rPr>
          <w:rFonts w:ascii="Calibri" w:hAnsi="Calibri" w:cs="Calibri"/>
          <w:color w:val="000000"/>
          <w:sz w:val="22"/>
          <w:szCs w:val="22"/>
        </w:rPr>
        <w:t>- The number on your die face.</w:t>
      </w:r>
    </w:p>
    <w:p w:rsidR="00F53AE1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S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et</w:t>
      </w:r>
      <w:r w:rsidRPr="00AE259E">
        <w:rPr>
          <w:rFonts w:ascii="Calibri" w:hAnsi="Calibri" w:cs="Calibri"/>
          <w:color w:val="000000"/>
          <w:sz w:val="22"/>
          <w:szCs w:val="22"/>
        </w:rPr>
        <w:t>- A selection of dice with the same number; e.g. 4, 4, 4 will be a set of three fours.</w:t>
      </w:r>
    </w:p>
    <w:p w:rsidR="007B26B5" w:rsidRPr="00AE259E" w:rsidRDefault="007B26B5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Set Size- The number of dice in your set.</w:t>
      </w:r>
    </w:p>
    <w:p w:rsidR="00032940" w:rsidRPr="00AE259E" w:rsidRDefault="008F7169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t>S</w:t>
      </w:r>
      <w:r w:rsidR="00F53AE1" w:rsidRPr="00AE259E">
        <w:rPr>
          <w:rFonts w:ascii="Calibri" w:hAnsi="Calibri" w:cs="Calibri"/>
          <w:color w:val="000000"/>
          <w:sz w:val="22"/>
          <w:szCs w:val="22"/>
        </w:rPr>
        <w:t>kill</w:t>
      </w:r>
      <w:r w:rsidRPr="00AE259E">
        <w:rPr>
          <w:rFonts w:ascii="Calibri" w:hAnsi="Calibri" w:cs="Calibri"/>
          <w:color w:val="000000"/>
          <w:sz w:val="22"/>
          <w:szCs w:val="22"/>
        </w:rPr>
        <w:t xml:space="preserve">- A special </w:t>
      </w:r>
      <w:r w:rsidR="007B26B5" w:rsidRPr="00AE259E">
        <w:rPr>
          <w:rFonts w:ascii="Calibri" w:hAnsi="Calibri" w:cs="Calibri"/>
          <w:color w:val="000000"/>
          <w:sz w:val="22"/>
          <w:szCs w:val="22"/>
        </w:rPr>
        <w:t>skills used by a bender to assault, hinder</w:t>
      </w:r>
      <w:r w:rsidRPr="00AE259E">
        <w:rPr>
          <w:rFonts w:ascii="Calibri" w:hAnsi="Calibri" w:cs="Calibri"/>
          <w:color w:val="000000"/>
          <w:sz w:val="22"/>
          <w:szCs w:val="22"/>
        </w:rPr>
        <w:t>, or defend.</w:t>
      </w:r>
    </w:p>
    <w:p w:rsidR="00F049B7" w:rsidRPr="00AE259E" w:rsidRDefault="00F049B7" w:rsidP="00F53AE1">
      <w:pPr>
        <w:pStyle w:val="NormalWeb"/>
        <w:numPr>
          <w:ilvl w:val="0"/>
          <w:numId w:val="4"/>
        </w:numPr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r w:rsidRPr="00AE259E">
        <w:rPr>
          <w:rFonts w:ascii="Calibri" w:hAnsi="Calibri" w:cs="Calibri"/>
          <w:color w:val="000000"/>
          <w:sz w:val="22"/>
          <w:szCs w:val="22"/>
        </w:rPr>
        <w:lastRenderedPageBreak/>
        <w:t xml:space="preserve">Squash- You may lower the magnitude of a set by </w:t>
      </w:r>
      <w:r w:rsidR="00806C38" w:rsidRPr="00AE259E">
        <w:rPr>
          <w:rFonts w:ascii="Calibri" w:hAnsi="Calibri" w:cs="Calibri"/>
          <w:color w:val="000000"/>
          <w:sz w:val="22"/>
          <w:szCs w:val="22"/>
        </w:rPr>
        <w:t>1 and increase the number of di</w:t>
      </w:r>
      <w:r w:rsidRPr="00AE259E">
        <w:rPr>
          <w:rFonts w:ascii="Calibri" w:hAnsi="Calibri" w:cs="Calibri"/>
          <w:color w:val="000000"/>
          <w:sz w:val="22"/>
          <w:szCs w:val="22"/>
        </w:rPr>
        <w:t>e in the pool by 1. Alternatively you may increase the magnitude of a set by 1 and decrease the number of die in the pool by 1.</w:t>
      </w:r>
    </w:p>
    <w:p w:rsidR="00806C38" w:rsidRDefault="00806C38" w:rsidP="002C134D">
      <w:pPr>
        <w:pStyle w:val="NormalWeb"/>
        <w:spacing w:before="75" w:beforeAutospacing="0" w:after="75" w:afterAutospacing="0" w:line="480" w:lineRule="auto"/>
        <w:rPr>
          <w:ins w:id="42" w:author="Travis" w:date="2011-07-26T16:46:00Z"/>
          <w:rFonts w:ascii="Calibri" w:hAnsi="Calibri" w:cs="Calibri"/>
          <w:color w:val="000000"/>
          <w:sz w:val="22"/>
          <w:szCs w:val="22"/>
        </w:rPr>
      </w:pPr>
      <w:proofErr w:type="spellStart"/>
      <w:r w:rsidRPr="00AE259E">
        <w:rPr>
          <w:rFonts w:ascii="Calibri" w:hAnsi="Calibri" w:cs="Calibri"/>
          <w:color w:val="000000"/>
          <w:sz w:val="22"/>
          <w:szCs w:val="22"/>
        </w:rPr>
        <w:t>Changelog</w:t>
      </w:r>
      <w:proofErr w:type="spellEnd"/>
      <w:r w:rsidRPr="00AE259E">
        <w:rPr>
          <w:rFonts w:ascii="Calibri" w:hAnsi="Calibri" w:cs="Calibri"/>
          <w:color w:val="000000"/>
          <w:sz w:val="22"/>
          <w:szCs w:val="22"/>
        </w:rPr>
        <w:br/>
        <w:t>v.13b</w:t>
      </w:r>
      <w:r w:rsidR="002C134D" w:rsidRPr="00AE259E">
        <w:rPr>
          <w:rFonts w:ascii="Calibri" w:hAnsi="Calibri" w:cs="Calibri"/>
          <w:color w:val="000000"/>
          <w:sz w:val="22"/>
          <w:szCs w:val="22"/>
        </w:rPr>
        <w:t xml:space="preserve">- Added Squash rules. </w:t>
      </w:r>
      <w:proofErr w:type="gramStart"/>
      <w:r w:rsidR="002C134D" w:rsidRPr="00AE259E">
        <w:rPr>
          <w:rFonts w:ascii="Calibri" w:hAnsi="Calibri" w:cs="Calibri"/>
          <w:color w:val="000000"/>
          <w:sz w:val="22"/>
          <w:szCs w:val="22"/>
        </w:rPr>
        <w:t>Modified wordings on Fire Med 1.</w:t>
      </w:r>
      <w:proofErr w:type="gramEnd"/>
      <w:r w:rsidR="007B26B5" w:rsidRPr="00AE259E">
        <w:rPr>
          <w:rFonts w:ascii="Calibri" w:hAnsi="Calibri" w:cs="Calibri"/>
          <w:color w:val="000000"/>
          <w:sz w:val="22"/>
          <w:szCs w:val="22"/>
        </w:rPr>
        <w:t xml:space="preserve"> Fixed die/dice terminology. </w:t>
      </w:r>
      <w:proofErr w:type="gramStart"/>
      <w:r w:rsidR="007B26B5" w:rsidRPr="00AE259E">
        <w:rPr>
          <w:rFonts w:ascii="Calibri" w:hAnsi="Calibri" w:cs="Calibri"/>
          <w:color w:val="000000"/>
          <w:sz w:val="22"/>
          <w:szCs w:val="22"/>
        </w:rPr>
        <w:t>Added 2 new terms to glossary.</w:t>
      </w:r>
      <w:proofErr w:type="gramEnd"/>
      <w:r w:rsidR="003F7FE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3F7FE2" w:rsidRPr="00AE259E">
        <w:rPr>
          <w:rFonts w:ascii="Calibri" w:hAnsi="Calibri" w:cs="Calibri"/>
          <w:color w:val="000000"/>
          <w:sz w:val="22"/>
          <w:szCs w:val="22"/>
        </w:rPr>
        <w:t>Reworded air med 2 and air high 1.</w:t>
      </w:r>
      <w:proofErr w:type="gramEnd"/>
      <w:r w:rsidR="003F7FE2"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3F7FE2" w:rsidRPr="00AE259E">
        <w:rPr>
          <w:rFonts w:ascii="Calibri" w:hAnsi="Calibri" w:cs="Calibri"/>
          <w:color w:val="000000"/>
          <w:sz w:val="22"/>
          <w:szCs w:val="22"/>
        </w:rPr>
        <w:t>Reworded fire med 2.</w:t>
      </w:r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AE259E">
        <w:rPr>
          <w:rFonts w:ascii="Calibri" w:hAnsi="Calibri" w:cs="Calibri"/>
          <w:color w:val="000000"/>
          <w:sz w:val="22"/>
          <w:szCs w:val="22"/>
        </w:rPr>
        <w:t>Changed power level to chi. Deleted over 9000 joke.</w:t>
      </w:r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AE259E">
        <w:rPr>
          <w:rFonts w:ascii="Calibri" w:hAnsi="Calibri" w:cs="Calibri"/>
          <w:color w:val="000000"/>
          <w:sz w:val="22"/>
          <w:szCs w:val="22"/>
        </w:rPr>
        <w:t>Added neutral minor 1.</w:t>
      </w:r>
      <w:proofErr w:type="gramEnd"/>
      <w:r w:rsidRPr="00AE259E">
        <w:rPr>
          <w:rFonts w:ascii="Calibri" w:hAnsi="Calibri" w:cs="Calibri"/>
          <w:color w:val="000000"/>
          <w:sz w:val="22"/>
          <w:szCs w:val="22"/>
        </w:rPr>
        <w:t xml:space="preserve"> Added skill costs.</w:t>
      </w:r>
      <w:r w:rsidR="00F20FC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F20FC6">
        <w:rPr>
          <w:rFonts w:ascii="Calibri" w:hAnsi="Calibri" w:cs="Calibri"/>
          <w:color w:val="000000"/>
          <w:sz w:val="22"/>
          <w:szCs w:val="22"/>
        </w:rPr>
        <w:t>Added skill restrictions.</w:t>
      </w:r>
      <w:proofErr w:type="gramEnd"/>
    </w:p>
    <w:p w:rsidR="00B731F5" w:rsidRDefault="00B731F5" w:rsidP="002C134D">
      <w:pPr>
        <w:pStyle w:val="NormalWeb"/>
        <w:spacing w:before="75" w:beforeAutospacing="0" w:after="75" w:afterAutospacing="0" w:line="480" w:lineRule="auto"/>
        <w:rPr>
          <w:ins w:id="43" w:author="Travis" w:date="2011-07-26T16:46:00Z"/>
          <w:rFonts w:ascii="Calibri" w:hAnsi="Calibri" w:cs="Calibri"/>
          <w:color w:val="000000"/>
          <w:sz w:val="22"/>
          <w:szCs w:val="22"/>
        </w:rPr>
      </w:pPr>
    </w:p>
    <w:p w:rsidR="00B731F5" w:rsidRDefault="00B731F5" w:rsidP="002C134D">
      <w:pPr>
        <w:pStyle w:val="NormalWeb"/>
        <w:spacing w:before="75" w:beforeAutospacing="0" w:after="75" w:afterAutospacing="0" w:line="480" w:lineRule="auto"/>
        <w:rPr>
          <w:ins w:id="44" w:author="Travis" w:date="2011-07-26T17:06:00Z"/>
          <w:rFonts w:ascii="Calibri" w:hAnsi="Calibri" w:cs="Calibri"/>
          <w:color w:val="000000"/>
          <w:sz w:val="22"/>
          <w:szCs w:val="22"/>
        </w:rPr>
      </w:pPr>
      <w:proofErr w:type="gramStart"/>
      <w:ins w:id="45" w:author="Travis" w:date="2011-07-26T16:46:00Z">
        <w:r>
          <w:rPr>
            <w:rFonts w:ascii="Calibri" w:hAnsi="Calibri" w:cs="Calibri"/>
            <w:color w:val="000000"/>
            <w:sz w:val="22"/>
            <w:szCs w:val="22"/>
          </w:rPr>
          <w:t>Magnitude confusing.</w:t>
        </w:r>
      </w:ins>
      <w:proofErr w:type="gramEnd"/>
    </w:p>
    <w:p w:rsidR="00AE2055" w:rsidRPr="00AE259E" w:rsidRDefault="00AE2055" w:rsidP="002C134D">
      <w:pPr>
        <w:pStyle w:val="NormalWeb"/>
        <w:spacing w:before="75" w:beforeAutospacing="0" w:after="75" w:afterAutospacing="0" w:line="480" w:lineRule="auto"/>
        <w:rPr>
          <w:rFonts w:ascii="Calibri" w:hAnsi="Calibri" w:cs="Calibri"/>
          <w:color w:val="000000"/>
          <w:sz w:val="22"/>
          <w:szCs w:val="22"/>
        </w:rPr>
      </w:pPr>
      <w:ins w:id="46" w:author="Travis" w:date="2011-07-26T17:06:00Z">
        <w:r>
          <w:rPr>
            <w:rFonts w:ascii="Calibri" w:hAnsi="Calibri" w:cs="Calibri"/>
            <w:color w:val="000000"/>
            <w:sz w:val="22"/>
            <w:szCs w:val="22"/>
          </w:rPr>
          <w:t>Need to have a step for using skills.</w:t>
        </w:r>
      </w:ins>
    </w:p>
    <w:sectPr w:rsidR="00AE2055" w:rsidRPr="00AE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D7478"/>
    <w:multiLevelType w:val="hybridMultilevel"/>
    <w:tmpl w:val="BFF0D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8729E"/>
    <w:multiLevelType w:val="hybridMultilevel"/>
    <w:tmpl w:val="F0463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81A6E"/>
    <w:multiLevelType w:val="hybridMultilevel"/>
    <w:tmpl w:val="31C6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3693B"/>
    <w:multiLevelType w:val="hybridMultilevel"/>
    <w:tmpl w:val="AF8C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91892"/>
    <w:multiLevelType w:val="hybridMultilevel"/>
    <w:tmpl w:val="91748D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87997"/>
    <w:multiLevelType w:val="hybridMultilevel"/>
    <w:tmpl w:val="C7F8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455D3"/>
    <w:multiLevelType w:val="hybridMultilevel"/>
    <w:tmpl w:val="6A8E3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B4888"/>
    <w:multiLevelType w:val="hybridMultilevel"/>
    <w:tmpl w:val="B6D0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E2DB5"/>
    <w:multiLevelType w:val="hybridMultilevel"/>
    <w:tmpl w:val="8BD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06697"/>
    <w:multiLevelType w:val="hybridMultilevel"/>
    <w:tmpl w:val="1B3E9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3434A"/>
    <w:multiLevelType w:val="hybridMultilevel"/>
    <w:tmpl w:val="6DA613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453B5"/>
    <w:multiLevelType w:val="hybridMultilevel"/>
    <w:tmpl w:val="F98284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730FA"/>
    <w:multiLevelType w:val="hybridMultilevel"/>
    <w:tmpl w:val="6AB4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059DE"/>
    <w:multiLevelType w:val="hybridMultilevel"/>
    <w:tmpl w:val="8660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A3BB4"/>
    <w:multiLevelType w:val="hybridMultilevel"/>
    <w:tmpl w:val="4334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47DB8"/>
    <w:multiLevelType w:val="hybridMultilevel"/>
    <w:tmpl w:val="B15E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1"/>
  </w:num>
  <w:num w:numId="5">
    <w:abstractNumId w:val="14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9"/>
  </w:num>
  <w:num w:numId="12">
    <w:abstractNumId w:val="6"/>
  </w:num>
  <w:num w:numId="13">
    <w:abstractNumId w:val="2"/>
  </w:num>
  <w:num w:numId="14">
    <w:abstractNumId w:val="7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ED"/>
    <w:rsid w:val="00010E1C"/>
    <w:rsid w:val="00032940"/>
    <w:rsid w:val="0005009D"/>
    <w:rsid w:val="00081F31"/>
    <w:rsid w:val="002C134D"/>
    <w:rsid w:val="00327BCB"/>
    <w:rsid w:val="003F7FE2"/>
    <w:rsid w:val="00447818"/>
    <w:rsid w:val="0048746E"/>
    <w:rsid w:val="00567437"/>
    <w:rsid w:val="00621D4D"/>
    <w:rsid w:val="006957ED"/>
    <w:rsid w:val="006E7A0C"/>
    <w:rsid w:val="0075279C"/>
    <w:rsid w:val="007B26B5"/>
    <w:rsid w:val="00806C38"/>
    <w:rsid w:val="008476C2"/>
    <w:rsid w:val="008C2E34"/>
    <w:rsid w:val="008F4C03"/>
    <w:rsid w:val="008F7169"/>
    <w:rsid w:val="00AA6D68"/>
    <w:rsid w:val="00AE2055"/>
    <w:rsid w:val="00AE259E"/>
    <w:rsid w:val="00B731F5"/>
    <w:rsid w:val="00C12199"/>
    <w:rsid w:val="00C361AF"/>
    <w:rsid w:val="00DF0FB0"/>
    <w:rsid w:val="00F049B7"/>
    <w:rsid w:val="00F20FC6"/>
    <w:rsid w:val="00F53AE1"/>
    <w:rsid w:val="00F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7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7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D90D1-01C3-4781-A18B-6EEB0A35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2011-07-27T04:51:00Z</dcterms:created>
  <dcterms:modified xsi:type="dcterms:W3CDTF">2011-07-27T04:51:00Z</dcterms:modified>
</cp:coreProperties>
</file>